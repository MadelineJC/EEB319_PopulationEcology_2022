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F281" w14:textId="77777777" w:rsidR="00BF63F1" w:rsidRDefault="00BF63F1" w:rsidP="00BF63F1">
      <w:pPr>
        <w:pStyle w:val="Title"/>
      </w:pPr>
      <w:r w:rsidRPr="007F39C8">
        <w:t>EEB319H1S – Population Ecology</w:t>
      </w:r>
    </w:p>
    <w:p w14:paraId="4B8CF017" w14:textId="77777777" w:rsidR="00BF63F1" w:rsidRPr="0024025A" w:rsidRDefault="00BF63F1" w:rsidP="00BF63F1">
      <w:pPr>
        <w:pStyle w:val="Title"/>
        <w:rPr>
          <w:sz w:val="28"/>
        </w:rPr>
      </w:pPr>
      <w:r w:rsidRPr="0024025A">
        <w:rPr>
          <w:sz w:val="28"/>
        </w:rPr>
        <w:t xml:space="preserve">LAB </w:t>
      </w:r>
      <w:r>
        <w:rPr>
          <w:sz w:val="28"/>
        </w:rPr>
        <w:t>5</w:t>
      </w:r>
      <w:r w:rsidRPr="0024025A">
        <w:rPr>
          <w:sz w:val="28"/>
        </w:rPr>
        <w:t xml:space="preserve"> - </w:t>
      </w:r>
      <w:r>
        <w:rPr>
          <w:sz w:val="28"/>
        </w:rPr>
        <w:t>Dynamics of Infectious Diseases</w:t>
      </w:r>
      <w:r w:rsidRPr="0024025A">
        <w:rPr>
          <w:sz w:val="28"/>
        </w:rPr>
        <w:t xml:space="preserve"> </w:t>
      </w:r>
    </w:p>
    <w:p w14:paraId="78E38927" w14:textId="77777777" w:rsidR="00BF63F1" w:rsidRDefault="00BF63F1" w:rsidP="00BF63F1">
      <w:pPr>
        <w:jc w:val="center"/>
        <w:outlineLvl w:val="0"/>
        <w:rPr>
          <w:rFonts w:ascii="Arial" w:hAnsi="Arial"/>
          <w:b/>
          <w:i/>
        </w:rPr>
      </w:pPr>
    </w:p>
    <w:p w14:paraId="4C11A576" w14:textId="77777777" w:rsidR="00E42594" w:rsidRDefault="00E42594"/>
    <w:p w14:paraId="5C05894A" w14:textId="77777777" w:rsidR="00CA34F2" w:rsidRPr="00654068" w:rsidRDefault="00CA34F2">
      <w:r w:rsidRPr="00607A58">
        <w:rPr>
          <w:b/>
          <w:sz w:val="28"/>
        </w:rPr>
        <w:t xml:space="preserve">To do </w:t>
      </w:r>
      <w:r w:rsidRPr="00607A58">
        <w:rPr>
          <w:b/>
          <w:sz w:val="28"/>
          <w:u w:val="single"/>
        </w:rPr>
        <w:t>before</w:t>
      </w:r>
      <w:r w:rsidRPr="00607A58">
        <w:rPr>
          <w:b/>
          <w:sz w:val="28"/>
        </w:rPr>
        <w:t xml:space="preserve"> Lab 5:</w:t>
      </w:r>
      <w:r w:rsidRPr="000A332C">
        <w:rPr>
          <w:b/>
        </w:rPr>
        <w:t xml:space="preserve"> </w:t>
      </w:r>
      <w:r w:rsidR="00654068">
        <w:t xml:space="preserve">  </w:t>
      </w:r>
      <w:r w:rsidR="00654068" w:rsidRPr="00654068">
        <w:rPr>
          <w:i/>
        </w:rPr>
        <w:t>see detailed instructions below</w:t>
      </w:r>
    </w:p>
    <w:p w14:paraId="5B70CB86" w14:textId="70C23EE6" w:rsidR="00CA34F2" w:rsidRPr="00216452" w:rsidRDefault="00654068" w:rsidP="00654068">
      <w:pPr>
        <w:ind w:left="284" w:hanging="284"/>
        <w:rPr>
          <w:i/>
        </w:rPr>
      </w:pPr>
      <w:r>
        <w:t xml:space="preserve">     </w:t>
      </w:r>
      <w:r w:rsidR="00301CD0">
        <w:t xml:space="preserve">1) </w:t>
      </w:r>
      <w:r>
        <w:t>Choose</w:t>
      </w:r>
      <w:r w:rsidR="00CA34F2">
        <w:t xml:space="preserve"> </w:t>
      </w:r>
      <w:r w:rsidR="000A332C">
        <w:t>a</w:t>
      </w:r>
      <w:r>
        <w:t>n infectious</w:t>
      </w:r>
      <w:r w:rsidR="000A332C">
        <w:t xml:space="preserve"> disease in a non-human animal</w:t>
      </w:r>
      <w:r>
        <w:t xml:space="preserve"> species</w:t>
      </w:r>
      <w:r w:rsidR="000A332C">
        <w:t>.</w:t>
      </w:r>
      <w:r>
        <w:t xml:space="preserve"> </w:t>
      </w:r>
      <w:r w:rsidR="00216452" w:rsidRPr="00216452">
        <w:rPr>
          <w:i/>
        </w:rPr>
        <w:t xml:space="preserve">Examples of </w:t>
      </w:r>
      <w:r w:rsidR="00DE6B2E" w:rsidRPr="00216452">
        <w:rPr>
          <w:i/>
        </w:rPr>
        <w:t>infectious diseases</w:t>
      </w:r>
      <w:r w:rsidR="00216452" w:rsidRPr="00216452">
        <w:rPr>
          <w:i/>
        </w:rPr>
        <w:t>, some of which</w:t>
      </w:r>
      <w:r w:rsidR="00DE6B2E" w:rsidRPr="00216452">
        <w:rPr>
          <w:i/>
        </w:rPr>
        <w:t xml:space="preserve"> </w:t>
      </w:r>
      <w:r w:rsidR="00216452" w:rsidRPr="00216452">
        <w:rPr>
          <w:i/>
        </w:rPr>
        <w:t>I</w:t>
      </w:r>
      <w:r w:rsidR="00DE6B2E" w:rsidRPr="00216452">
        <w:rPr>
          <w:i/>
        </w:rPr>
        <w:t xml:space="preserve"> will </w:t>
      </w:r>
      <w:r w:rsidR="00216452" w:rsidRPr="00216452">
        <w:rPr>
          <w:i/>
        </w:rPr>
        <w:t>mention briefly in</w:t>
      </w:r>
      <w:r w:rsidR="00DE6B2E" w:rsidRPr="00216452">
        <w:rPr>
          <w:i/>
        </w:rPr>
        <w:t xml:space="preserve"> lectures: canine parvovirus in wolves, myxomatosis in Australian rabbits, brucellosis in </w:t>
      </w:r>
      <w:proofErr w:type="spellStart"/>
      <w:r w:rsidR="00DE6B2E" w:rsidRPr="00216452">
        <w:rPr>
          <w:i/>
        </w:rPr>
        <w:t>bisons</w:t>
      </w:r>
      <w:proofErr w:type="spellEnd"/>
      <w:r w:rsidR="00DE6B2E" w:rsidRPr="00216452">
        <w:rPr>
          <w:i/>
        </w:rPr>
        <w:t>, rabies in racoons, arctic fox</w:t>
      </w:r>
      <w:r w:rsidR="00216452" w:rsidRPr="00216452">
        <w:rPr>
          <w:i/>
        </w:rPr>
        <w:t xml:space="preserve"> and</w:t>
      </w:r>
      <w:r w:rsidR="00DE6B2E" w:rsidRPr="00216452">
        <w:rPr>
          <w:i/>
        </w:rPr>
        <w:t xml:space="preserve"> bats</w:t>
      </w:r>
      <w:r w:rsidR="00216452" w:rsidRPr="00216452">
        <w:rPr>
          <w:i/>
        </w:rPr>
        <w:t>,</w:t>
      </w:r>
      <w:r w:rsidR="005C33C0">
        <w:rPr>
          <w:i/>
        </w:rPr>
        <w:t xml:space="preserve"> </w:t>
      </w:r>
      <w:ins w:id="0" w:author="Madeline Jarvis-Cross" w:date="2022-03-01T11:20:00Z">
        <w:r w:rsidR="005C33C0">
          <w:rPr>
            <w:i/>
          </w:rPr>
          <w:t>sea</w:t>
        </w:r>
      </w:ins>
      <w:ins w:id="1" w:author="Madeline Jarvis-Cross" w:date="2022-03-01T11:21:00Z">
        <w:r w:rsidR="005C33C0">
          <w:rPr>
            <w:i/>
          </w:rPr>
          <w:t xml:space="preserve"> star wasting disease in starfish and other echinoderms, </w:t>
        </w:r>
      </w:ins>
      <w:ins w:id="2" w:author="Madeline Jarvis-Cross" w:date="2022-03-01T11:22:00Z">
        <w:r w:rsidR="005C33C0">
          <w:rPr>
            <w:i/>
          </w:rPr>
          <w:t xml:space="preserve">Tasmanian devil facial tumour disease (a transmissible cancer) in Tasmanian devils, </w:t>
        </w:r>
      </w:ins>
      <w:ins w:id="3" w:author="Madeline Jarvis-Cross" w:date="2022-03-01T11:27:00Z">
        <w:r w:rsidR="005C33C0">
          <w:rPr>
            <w:i/>
          </w:rPr>
          <w:t>poxviruses</w:t>
        </w:r>
      </w:ins>
      <w:ins w:id="4" w:author="Madeline Jarvis-Cross" w:date="2022-03-01T11:28:00Z">
        <w:r w:rsidR="005C33C0">
          <w:rPr>
            <w:i/>
          </w:rPr>
          <w:t xml:space="preserve"> (smallpox in humans, monkeypox, rab</w:t>
        </w:r>
      </w:ins>
      <w:ins w:id="5" w:author="Madeline Jarvis-Cross" w:date="2022-03-01T11:29:00Z">
        <w:r w:rsidR="005C33C0">
          <w:rPr>
            <w:i/>
          </w:rPr>
          <w:t>bitpox, cowpox, etc.</w:t>
        </w:r>
      </w:ins>
      <w:ins w:id="6" w:author="Madeline Jarvis-Cross" w:date="2022-03-01T11:28:00Z">
        <w:r w:rsidR="005C33C0">
          <w:rPr>
            <w:i/>
          </w:rPr>
          <w:t>)</w:t>
        </w:r>
      </w:ins>
      <w:ins w:id="7" w:author="Madeline Jarvis-Cross" w:date="2022-03-01T11:31:00Z">
        <w:r w:rsidR="005C33C0">
          <w:rPr>
            <w:i/>
          </w:rPr>
          <w:t xml:space="preserve"> and influenza viruses</w:t>
        </w:r>
      </w:ins>
      <w:ins w:id="8" w:author="Madeline Jarvis-Cross" w:date="2022-03-01T11:27:00Z">
        <w:r w:rsidR="005C33C0">
          <w:rPr>
            <w:i/>
          </w:rPr>
          <w:t xml:space="preserve"> in </w:t>
        </w:r>
      </w:ins>
      <w:ins w:id="9" w:author="Madeline Jarvis-Cross" w:date="2022-03-01T11:29:00Z">
        <w:r w:rsidR="005C33C0">
          <w:rPr>
            <w:i/>
          </w:rPr>
          <w:t xml:space="preserve">a wide variety of animals, including marine mammals, chronic wasting disease in elk and deer, </w:t>
        </w:r>
      </w:ins>
      <w:ins w:id="10" w:author="Madeline Jarvis-Cross" w:date="2022-03-01T11:30:00Z">
        <w:r w:rsidR="005C33C0">
          <w:rPr>
            <w:i/>
          </w:rPr>
          <w:t>white-nose syndrome in bats</w:t>
        </w:r>
      </w:ins>
      <w:ins w:id="11" w:author="Madeline Jarvis-Cross" w:date="2022-03-01T11:31:00Z">
        <w:r w:rsidR="005C33C0">
          <w:rPr>
            <w:i/>
          </w:rPr>
          <w:t xml:space="preserve">, </w:t>
        </w:r>
        <w:proofErr w:type="spellStart"/>
        <w:r w:rsidR="005C33C0">
          <w:rPr>
            <w:i/>
          </w:rPr>
          <w:t>lyme</w:t>
        </w:r>
        <w:proofErr w:type="spellEnd"/>
        <w:r w:rsidR="005C33C0">
          <w:rPr>
            <w:i/>
          </w:rPr>
          <w:t xml:space="preserve"> disease in </w:t>
        </w:r>
      </w:ins>
      <w:ins w:id="12" w:author="Madeline Jarvis-Cross" w:date="2022-03-01T11:32:00Z">
        <w:r w:rsidR="005C33C0">
          <w:rPr>
            <w:i/>
          </w:rPr>
          <w:t>a wide variety of mammals, etc.</w:t>
        </w:r>
      </w:ins>
    </w:p>
    <w:p w14:paraId="113CC640" w14:textId="77777777" w:rsidR="000A332C" w:rsidRDefault="00654068" w:rsidP="00654068">
      <w:pPr>
        <w:ind w:left="284" w:hanging="284"/>
        <w:rPr>
          <w:rFonts w:ascii="Times New Roman" w:eastAsia="Times New Roman" w:hAnsi="Times New Roman" w:cs="Times New Roman"/>
        </w:rPr>
      </w:pPr>
      <w:r>
        <w:t xml:space="preserve">     </w:t>
      </w:r>
      <w:r w:rsidR="00301CD0">
        <w:t xml:space="preserve">2) </w:t>
      </w:r>
      <w:r>
        <w:t>F</w:t>
      </w:r>
      <w:r w:rsidR="000A332C">
        <w:t xml:space="preserve">ind published </w:t>
      </w:r>
      <w:r w:rsidR="000A332C" w:rsidRPr="000A332C">
        <w:rPr>
          <w:u w:val="single"/>
        </w:rPr>
        <w:t>measurements</w:t>
      </w:r>
      <w:r w:rsidR="000A332C">
        <w:t xml:space="preserve"> of transmission rate (</w:t>
      </w:r>
      <w:r w:rsidR="000A332C">
        <w:rPr>
          <w:rFonts w:ascii="Times New Roman" w:eastAsia="Times New Roman" w:hAnsi="Times New Roman" w:cs="Times New Roman"/>
        </w:rPr>
        <w:sym w:font="Symbol" w:char="F062"/>
      </w:r>
      <w:r w:rsidR="000A332C">
        <w:rPr>
          <w:rFonts w:ascii="Times New Roman" w:eastAsia="Times New Roman" w:hAnsi="Times New Roman" w:cs="Times New Roman"/>
        </w:rPr>
        <w:t>), mortality rate from disease (</w:t>
      </w:r>
      <w:r w:rsidR="000A332C">
        <w:rPr>
          <w:rFonts w:ascii="Times New Roman" w:eastAsia="Times New Roman" w:hAnsi="Times New Roman" w:cs="Times New Roman"/>
        </w:rPr>
        <w:sym w:font="Symbol" w:char="F061"/>
      </w:r>
      <w:r w:rsidR="000A332C">
        <w:rPr>
          <w:rFonts w:ascii="Times New Roman" w:eastAsia="Times New Roman" w:hAnsi="Times New Roman" w:cs="Times New Roman"/>
        </w:rPr>
        <w:t>) and recovery rate (</w:t>
      </w:r>
      <w:r w:rsidR="000A332C">
        <w:rPr>
          <w:rFonts w:ascii="Times New Roman" w:eastAsia="Times New Roman" w:hAnsi="Times New Roman" w:cs="Times New Roman"/>
        </w:rPr>
        <w:sym w:font="Symbol" w:char="F067"/>
      </w:r>
      <w:r w:rsidR="000A332C">
        <w:rPr>
          <w:rFonts w:ascii="Times New Roman" w:eastAsia="Times New Roman" w:hAnsi="Times New Roman" w:cs="Times New Roman"/>
        </w:rPr>
        <w:t>)</w:t>
      </w:r>
      <w:r>
        <w:rPr>
          <w:rFonts w:ascii="Times New Roman" w:eastAsia="Times New Roman" w:hAnsi="Times New Roman" w:cs="Times New Roman"/>
        </w:rPr>
        <w:t xml:space="preserve"> in chosen host species</w:t>
      </w:r>
      <w:r w:rsidR="000A332C">
        <w:rPr>
          <w:rFonts w:ascii="Times New Roman" w:eastAsia="Times New Roman" w:hAnsi="Times New Roman" w:cs="Times New Roman"/>
        </w:rPr>
        <w:t>.</w:t>
      </w:r>
    </w:p>
    <w:p w14:paraId="638E2E4F" w14:textId="77777777" w:rsidR="00AE4B16" w:rsidRDefault="00AE4B16" w:rsidP="00654068">
      <w:pPr>
        <w:ind w:left="284" w:hanging="284"/>
      </w:pPr>
    </w:p>
    <w:p w14:paraId="60937B37" w14:textId="77777777" w:rsidR="00CA34F2" w:rsidRPr="00AE4B16" w:rsidRDefault="00AE4B16">
      <w:pPr>
        <w:rPr>
          <w:i/>
        </w:rPr>
      </w:pPr>
      <w:r w:rsidRPr="00AE4B16">
        <w:rPr>
          <w:i/>
          <w:u w:val="single"/>
        </w:rPr>
        <w:t>Note</w:t>
      </w:r>
      <w:r w:rsidRPr="00AE4B16">
        <w:rPr>
          <w:i/>
        </w:rPr>
        <w:t xml:space="preserve">: your TA is available during </w:t>
      </w:r>
      <w:r>
        <w:rPr>
          <w:i/>
        </w:rPr>
        <w:t xml:space="preserve">scheduled labs and </w:t>
      </w:r>
      <w:r w:rsidR="00C33A75">
        <w:rPr>
          <w:i/>
        </w:rPr>
        <w:t xml:space="preserve">weekly </w:t>
      </w:r>
      <w:r w:rsidRPr="00AE4B16">
        <w:rPr>
          <w:i/>
        </w:rPr>
        <w:t>office hours to help you if you have questions.</w:t>
      </w:r>
    </w:p>
    <w:p w14:paraId="14EAEA1D" w14:textId="77777777" w:rsidR="00CA34F2" w:rsidRDefault="00CA34F2"/>
    <w:p w14:paraId="13241B0D" w14:textId="77777777" w:rsidR="00607A58" w:rsidRDefault="00607A58" w:rsidP="001E5B9C">
      <w:pPr>
        <w:rPr>
          <w:rFonts w:ascii="Times New Roman" w:eastAsia="Times New Roman" w:hAnsi="Times New Roman" w:cs="Times New Roman"/>
          <w:b/>
          <w:bCs/>
          <w:sz w:val="28"/>
        </w:rPr>
      </w:pPr>
    </w:p>
    <w:p w14:paraId="6B2E8442" w14:textId="77777777" w:rsidR="00A51A86" w:rsidRPr="00F631BE" w:rsidRDefault="00F631BE" w:rsidP="001E5B9C">
      <w:pPr>
        <w:rPr>
          <w:rFonts w:ascii="Times New Roman" w:eastAsia="Times New Roman" w:hAnsi="Times New Roman" w:cs="Times New Roman"/>
          <w:sz w:val="28"/>
        </w:rPr>
      </w:pPr>
      <w:r>
        <w:rPr>
          <w:rFonts w:ascii="Times New Roman" w:eastAsia="Times New Roman" w:hAnsi="Times New Roman" w:cs="Times New Roman"/>
          <w:b/>
          <w:bCs/>
          <w:sz w:val="28"/>
        </w:rPr>
        <w:t>Background</w:t>
      </w:r>
      <w:r w:rsidR="001E5B9C" w:rsidRPr="00F631BE">
        <w:rPr>
          <w:rFonts w:ascii="Times New Roman" w:eastAsia="Times New Roman" w:hAnsi="Times New Roman" w:cs="Times New Roman"/>
          <w:sz w:val="28"/>
        </w:rPr>
        <w:t xml:space="preserve"> </w:t>
      </w:r>
    </w:p>
    <w:p w14:paraId="7294BD34" w14:textId="77777777" w:rsidR="00607A58" w:rsidRDefault="00607A58" w:rsidP="001E5B9C">
      <w:pPr>
        <w:rPr>
          <w:rFonts w:ascii="Times New Roman" w:eastAsia="Times New Roman" w:hAnsi="Times New Roman" w:cs="Times New Roman"/>
        </w:rPr>
      </w:pPr>
    </w:p>
    <w:p w14:paraId="4F2B5D04" w14:textId="76B6B94A" w:rsidR="00CE6B64" w:rsidRDefault="00547485" w:rsidP="001E5B9C">
      <w:pPr>
        <w:rPr>
          <w:rFonts w:ascii="Times New Roman" w:eastAsia="Times New Roman" w:hAnsi="Times New Roman" w:cs="Times New Roman"/>
        </w:rPr>
      </w:pPr>
      <w:proofErr w:type="spellStart"/>
      <w:r>
        <w:rPr>
          <w:rFonts w:ascii="Times New Roman" w:eastAsia="Times New Roman" w:hAnsi="Times New Roman" w:cs="Times New Roman"/>
        </w:rPr>
        <w:t>Kermack</w:t>
      </w:r>
      <w:proofErr w:type="spellEnd"/>
      <w:r>
        <w:rPr>
          <w:rFonts w:ascii="Times New Roman" w:eastAsia="Times New Roman" w:hAnsi="Times New Roman" w:cs="Times New Roman"/>
        </w:rPr>
        <w:t xml:space="preserve"> and </w:t>
      </w:r>
      <w:r w:rsidR="00C33A75">
        <w:rPr>
          <w:rFonts w:ascii="Times New Roman" w:eastAsia="Times New Roman" w:hAnsi="Times New Roman" w:cs="Times New Roman"/>
        </w:rPr>
        <w:t xml:space="preserve">McKendrick (1927) </w:t>
      </w:r>
      <w:r>
        <w:rPr>
          <w:rFonts w:ascii="Times New Roman" w:eastAsia="Times New Roman" w:hAnsi="Times New Roman" w:cs="Times New Roman"/>
        </w:rPr>
        <w:t>proposed the SIR Model</w:t>
      </w:r>
      <w:r w:rsidR="00C33A75">
        <w:rPr>
          <w:rFonts w:ascii="Times New Roman" w:eastAsia="Times New Roman" w:hAnsi="Times New Roman" w:cs="Times New Roman"/>
        </w:rPr>
        <w:t xml:space="preserve">, a simple model that </w:t>
      </w:r>
      <w:r w:rsidR="0053239F">
        <w:rPr>
          <w:rFonts w:ascii="Times New Roman" w:eastAsia="Times New Roman" w:hAnsi="Times New Roman" w:cs="Times New Roman"/>
        </w:rPr>
        <w:t>provide</w:t>
      </w:r>
      <w:r w:rsidR="00C33A75">
        <w:rPr>
          <w:rFonts w:ascii="Times New Roman" w:eastAsia="Times New Roman" w:hAnsi="Times New Roman" w:cs="Times New Roman"/>
        </w:rPr>
        <w:t>s</w:t>
      </w:r>
      <w:r w:rsidR="0053239F">
        <w:rPr>
          <w:rFonts w:ascii="Times New Roman" w:eastAsia="Times New Roman" w:hAnsi="Times New Roman" w:cs="Times New Roman"/>
        </w:rPr>
        <w:t xml:space="preserve"> useful </w:t>
      </w:r>
      <w:r w:rsidR="006B7B54">
        <w:rPr>
          <w:rFonts w:ascii="Times New Roman" w:eastAsia="Times New Roman" w:hAnsi="Times New Roman" w:cs="Times New Roman"/>
        </w:rPr>
        <w:t>insights</w:t>
      </w:r>
      <w:r w:rsidR="0053239F">
        <w:rPr>
          <w:rFonts w:ascii="Times New Roman" w:eastAsia="Times New Roman" w:hAnsi="Times New Roman" w:cs="Times New Roman"/>
        </w:rPr>
        <w:t xml:space="preserve"> </w:t>
      </w:r>
      <w:r w:rsidR="006B7B54">
        <w:rPr>
          <w:rFonts w:ascii="Times New Roman" w:eastAsia="Times New Roman" w:hAnsi="Times New Roman" w:cs="Times New Roman"/>
        </w:rPr>
        <w:t>in</w:t>
      </w:r>
      <w:ins w:id="13" w:author="Madeline Jarvis-Cross" w:date="2022-03-01T11:33:00Z">
        <w:r w:rsidR="00531201">
          <w:rPr>
            <w:rFonts w:ascii="Times New Roman" w:eastAsia="Times New Roman" w:hAnsi="Times New Roman" w:cs="Times New Roman"/>
          </w:rPr>
          <w:t>to</w:t>
        </w:r>
      </w:ins>
      <w:r w:rsidR="0053239F">
        <w:rPr>
          <w:rFonts w:ascii="Times New Roman" w:eastAsia="Times New Roman" w:hAnsi="Times New Roman" w:cs="Times New Roman"/>
        </w:rPr>
        <w:t xml:space="preserve"> the dynamics of infectious diseases. </w:t>
      </w:r>
      <w:r w:rsidR="00C33A75">
        <w:rPr>
          <w:rFonts w:ascii="Times New Roman" w:eastAsia="Times New Roman" w:hAnsi="Times New Roman" w:cs="Times New Roman"/>
        </w:rPr>
        <w:t>Using this model, the authors</w:t>
      </w:r>
      <w:r w:rsidR="006B7B54">
        <w:rPr>
          <w:rFonts w:ascii="Times New Roman" w:eastAsia="Times New Roman" w:hAnsi="Times New Roman" w:cs="Times New Roman"/>
        </w:rPr>
        <w:t xml:space="preserve"> </w:t>
      </w:r>
      <w:r>
        <w:rPr>
          <w:rFonts w:ascii="Times New Roman" w:eastAsia="Times New Roman" w:hAnsi="Times New Roman" w:cs="Times New Roman"/>
        </w:rPr>
        <w:t xml:space="preserve">refuted two commonly held </w:t>
      </w:r>
      <w:del w:id="14" w:author="Madeline Jarvis-Cross" w:date="2022-03-01T11:33:00Z">
        <w:r w:rsidDel="00531201">
          <w:rPr>
            <w:rFonts w:ascii="Times New Roman" w:eastAsia="Times New Roman" w:hAnsi="Times New Roman" w:cs="Times New Roman"/>
          </w:rPr>
          <w:delText xml:space="preserve">believes </w:delText>
        </w:r>
      </w:del>
      <w:ins w:id="15" w:author="Madeline Jarvis-Cross" w:date="2022-03-01T11:33:00Z">
        <w:r w:rsidR="00531201">
          <w:rPr>
            <w:rFonts w:ascii="Times New Roman" w:eastAsia="Times New Roman" w:hAnsi="Times New Roman" w:cs="Times New Roman"/>
          </w:rPr>
          <w:t xml:space="preserve">beliefs </w:t>
        </w:r>
      </w:ins>
      <w:r>
        <w:rPr>
          <w:rFonts w:ascii="Times New Roman" w:eastAsia="Times New Roman" w:hAnsi="Times New Roman" w:cs="Times New Roman"/>
        </w:rPr>
        <w:t>at the time</w:t>
      </w:r>
      <w:r w:rsidR="006B7B54">
        <w:rPr>
          <w:rFonts w:ascii="Times New Roman" w:eastAsia="Times New Roman" w:hAnsi="Times New Roman" w:cs="Times New Roman"/>
        </w:rPr>
        <w:t xml:space="preserve"> about the conditions necessary to end an epidemic</w:t>
      </w:r>
      <w:r>
        <w:rPr>
          <w:rFonts w:ascii="Times New Roman" w:eastAsia="Times New Roman" w:hAnsi="Times New Roman" w:cs="Times New Roman"/>
        </w:rPr>
        <w:t xml:space="preserve">: 1) an epidemic will only end when all susceptible individuals </w:t>
      </w:r>
      <w:r w:rsidR="00CE6B64">
        <w:rPr>
          <w:rFonts w:ascii="Times New Roman" w:eastAsia="Times New Roman" w:hAnsi="Times New Roman" w:cs="Times New Roman"/>
        </w:rPr>
        <w:t>are</w:t>
      </w:r>
      <w:r>
        <w:rPr>
          <w:rFonts w:ascii="Times New Roman" w:eastAsia="Times New Roman" w:hAnsi="Times New Roman" w:cs="Times New Roman"/>
        </w:rPr>
        <w:t xml:space="preserve"> removed (</w:t>
      </w:r>
      <w:r w:rsidR="00CE6B64">
        <w:rPr>
          <w:rFonts w:ascii="Times New Roman" w:eastAsia="Times New Roman" w:hAnsi="Times New Roman" w:cs="Times New Roman"/>
        </w:rPr>
        <w:t xml:space="preserve">i.e., </w:t>
      </w:r>
      <w:r>
        <w:rPr>
          <w:rFonts w:ascii="Times New Roman" w:eastAsia="Times New Roman" w:hAnsi="Times New Roman" w:cs="Times New Roman"/>
        </w:rPr>
        <w:t>everybody gets sick</w:t>
      </w:r>
      <w:r w:rsidR="00C33A75">
        <w:rPr>
          <w:rFonts w:ascii="Times New Roman" w:eastAsia="Times New Roman" w:hAnsi="Times New Roman" w:cs="Times New Roman"/>
        </w:rPr>
        <w:t xml:space="preserve"> and risks dying</w:t>
      </w:r>
      <w:r>
        <w:rPr>
          <w:rFonts w:ascii="Times New Roman" w:eastAsia="Times New Roman" w:hAnsi="Times New Roman" w:cs="Times New Roman"/>
        </w:rPr>
        <w:t xml:space="preserve">), </w:t>
      </w:r>
      <w:r w:rsidR="006B7B54">
        <w:rPr>
          <w:rFonts w:ascii="Times New Roman" w:eastAsia="Times New Roman" w:hAnsi="Times New Roman" w:cs="Times New Roman"/>
        </w:rPr>
        <w:t xml:space="preserve">and </w:t>
      </w:r>
      <w:r>
        <w:rPr>
          <w:rFonts w:ascii="Times New Roman" w:eastAsia="Times New Roman" w:hAnsi="Times New Roman" w:cs="Times New Roman"/>
        </w:rPr>
        <w:t xml:space="preserve">2) the virulence of the infectious organism decreases progressively over the course of the epidemic. </w:t>
      </w:r>
      <w:r w:rsidR="00CE6B64">
        <w:rPr>
          <w:rFonts w:ascii="Times New Roman" w:eastAsia="Times New Roman" w:hAnsi="Times New Roman" w:cs="Times New Roman"/>
        </w:rPr>
        <w:t>Instead</w:t>
      </w:r>
      <w:r w:rsidR="00C57AEA">
        <w:rPr>
          <w:rFonts w:ascii="Times New Roman" w:eastAsia="Times New Roman" w:hAnsi="Times New Roman" w:cs="Times New Roman"/>
        </w:rPr>
        <w:t>,</w:t>
      </w:r>
      <w:r w:rsidR="00CE6B64">
        <w:rPr>
          <w:rFonts w:ascii="Times New Roman" w:eastAsia="Times New Roman" w:hAnsi="Times New Roman" w:cs="Times New Roman"/>
        </w:rPr>
        <w:t xml:space="preserve"> the</w:t>
      </w:r>
      <w:r w:rsidR="004457A1">
        <w:rPr>
          <w:rFonts w:ascii="Times New Roman" w:eastAsia="Times New Roman" w:hAnsi="Times New Roman" w:cs="Times New Roman"/>
        </w:rPr>
        <w:t>ir</w:t>
      </w:r>
      <w:r w:rsidR="00CE6B64">
        <w:rPr>
          <w:rFonts w:ascii="Times New Roman" w:eastAsia="Times New Roman" w:hAnsi="Times New Roman" w:cs="Times New Roman"/>
        </w:rPr>
        <w:t xml:space="preserve"> SIR Model </w:t>
      </w:r>
      <w:r w:rsidR="0053239F">
        <w:rPr>
          <w:rFonts w:ascii="Times New Roman" w:eastAsia="Times New Roman" w:hAnsi="Times New Roman" w:cs="Times New Roman"/>
        </w:rPr>
        <w:t xml:space="preserve">suggested the existence of a Threshold </w:t>
      </w:r>
      <w:r w:rsidR="003403FE">
        <w:rPr>
          <w:rFonts w:ascii="Times New Roman" w:eastAsia="Times New Roman" w:hAnsi="Times New Roman" w:cs="Times New Roman"/>
        </w:rPr>
        <w:t xml:space="preserve">host density </w:t>
      </w:r>
      <w:r w:rsidR="0067649A">
        <w:rPr>
          <w:rFonts w:ascii="Times New Roman" w:eastAsia="Times New Roman" w:hAnsi="Times New Roman" w:cs="Times New Roman"/>
        </w:rPr>
        <w:t>for persistence of the disease</w:t>
      </w:r>
      <w:r w:rsidR="008B0923">
        <w:rPr>
          <w:rFonts w:ascii="Times New Roman" w:eastAsia="Times New Roman" w:hAnsi="Times New Roman" w:cs="Times New Roman"/>
        </w:rPr>
        <w:t xml:space="preserve">. The SIR Model offers </w:t>
      </w:r>
      <w:r w:rsidR="004457A1">
        <w:rPr>
          <w:rFonts w:ascii="Times New Roman" w:eastAsia="Times New Roman" w:hAnsi="Times New Roman" w:cs="Times New Roman"/>
        </w:rPr>
        <w:t xml:space="preserve">a way </w:t>
      </w:r>
      <w:r w:rsidR="00F05A2F">
        <w:rPr>
          <w:rFonts w:ascii="Times New Roman" w:eastAsia="Times New Roman" w:hAnsi="Times New Roman" w:cs="Times New Roman"/>
        </w:rPr>
        <w:t xml:space="preserve">to </w:t>
      </w:r>
      <w:r w:rsidR="00C33A75">
        <w:rPr>
          <w:rFonts w:ascii="Times New Roman" w:eastAsia="Times New Roman" w:hAnsi="Times New Roman" w:cs="Times New Roman"/>
        </w:rPr>
        <w:t xml:space="preserve">help </w:t>
      </w:r>
      <w:r w:rsidR="008B0923">
        <w:rPr>
          <w:rFonts w:ascii="Times New Roman" w:eastAsia="Times New Roman" w:hAnsi="Times New Roman" w:cs="Times New Roman"/>
        </w:rPr>
        <w:t xml:space="preserve">understand and </w:t>
      </w:r>
      <w:r w:rsidR="00F05A2F">
        <w:rPr>
          <w:rFonts w:ascii="Times New Roman" w:eastAsia="Times New Roman" w:hAnsi="Times New Roman" w:cs="Times New Roman"/>
        </w:rPr>
        <w:t xml:space="preserve">manage epidemics. Several extensions of the model </w:t>
      </w:r>
      <w:ins w:id="16" w:author="Madeline Jarvis-Cross" w:date="2022-03-01T11:35:00Z">
        <w:r w:rsidR="00E7439E">
          <w:rPr>
            <w:rFonts w:ascii="Times New Roman" w:eastAsia="Times New Roman" w:hAnsi="Times New Roman" w:cs="Times New Roman"/>
          </w:rPr>
          <w:t>(SIS, SEIR</w:t>
        </w:r>
      </w:ins>
      <w:ins w:id="17" w:author="Madeline Jarvis-Cross" w:date="2022-03-01T11:36:00Z">
        <w:r w:rsidR="00E7439E">
          <w:rPr>
            <w:rFonts w:ascii="Times New Roman" w:eastAsia="Times New Roman" w:hAnsi="Times New Roman" w:cs="Times New Roman"/>
          </w:rPr>
          <w:t>, etc.</w:t>
        </w:r>
      </w:ins>
      <w:ins w:id="18" w:author="Madeline Jarvis-Cross" w:date="2022-03-01T11:35:00Z">
        <w:r w:rsidR="00E7439E">
          <w:rPr>
            <w:rFonts w:ascii="Times New Roman" w:eastAsia="Times New Roman" w:hAnsi="Times New Roman" w:cs="Times New Roman"/>
          </w:rPr>
          <w:t xml:space="preserve">) </w:t>
        </w:r>
      </w:ins>
      <w:r w:rsidR="00F05A2F">
        <w:rPr>
          <w:rFonts w:ascii="Times New Roman" w:eastAsia="Times New Roman" w:hAnsi="Times New Roman" w:cs="Times New Roman"/>
        </w:rPr>
        <w:t>have been proposed to better fit more complex disease systems</w:t>
      </w:r>
      <w:r w:rsidR="00DF7341">
        <w:rPr>
          <w:rFonts w:ascii="Times New Roman" w:eastAsia="Times New Roman" w:hAnsi="Times New Roman" w:cs="Times New Roman"/>
        </w:rPr>
        <w:t xml:space="preserve">, but the basic SIR </w:t>
      </w:r>
      <w:r w:rsidR="008B0923">
        <w:rPr>
          <w:rFonts w:ascii="Times New Roman" w:eastAsia="Times New Roman" w:hAnsi="Times New Roman" w:cs="Times New Roman"/>
        </w:rPr>
        <w:t>M</w:t>
      </w:r>
      <w:r w:rsidR="00DF7341">
        <w:rPr>
          <w:rFonts w:ascii="Times New Roman" w:eastAsia="Times New Roman" w:hAnsi="Times New Roman" w:cs="Times New Roman"/>
        </w:rPr>
        <w:t xml:space="preserve">odel is </w:t>
      </w:r>
      <w:r w:rsidR="00F05A2F">
        <w:rPr>
          <w:rFonts w:ascii="Times New Roman" w:eastAsia="Times New Roman" w:hAnsi="Times New Roman" w:cs="Times New Roman"/>
        </w:rPr>
        <w:t xml:space="preserve">still </w:t>
      </w:r>
      <w:r w:rsidR="00DF7341">
        <w:rPr>
          <w:rFonts w:ascii="Times New Roman" w:eastAsia="Times New Roman" w:hAnsi="Times New Roman" w:cs="Times New Roman"/>
        </w:rPr>
        <w:t xml:space="preserve">valued for its simplicity. </w:t>
      </w:r>
    </w:p>
    <w:p w14:paraId="4D9C364C" w14:textId="77777777" w:rsidR="00CE6B64" w:rsidRDefault="00CE6B64" w:rsidP="001E5B9C">
      <w:pPr>
        <w:rPr>
          <w:rFonts w:ascii="Times New Roman" w:eastAsia="Times New Roman" w:hAnsi="Times New Roman" w:cs="Times New Roman"/>
        </w:rPr>
      </w:pPr>
    </w:p>
    <w:p w14:paraId="7CDBE543" w14:textId="272E2E4B" w:rsidR="00BA3BA0" w:rsidRDefault="00280A10" w:rsidP="00D61639">
      <w:pPr>
        <w:rPr>
          <w:rFonts w:ascii="Times New Roman" w:eastAsia="Times New Roman" w:hAnsi="Times New Roman" w:cs="Times New Roman"/>
        </w:rPr>
      </w:pPr>
      <w:r>
        <w:rPr>
          <w:rFonts w:ascii="Times New Roman" w:eastAsia="Times New Roman" w:hAnsi="Times New Roman" w:cs="Times New Roman"/>
        </w:rPr>
        <w:t>The SIR Model</w:t>
      </w:r>
      <w:ins w:id="19" w:author="Madeline Jarvis-Cross" w:date="2022-03-01T11:34:00Z">
        <w:r w:rsidR="00531201">
          <w:rPr>
            <w:rFonts w:ascii="Times New Roman" w:eastAsia="Times New Roman" w:hAnsi="Times New Roman" w:cs="Times New Roman"/>
          </w:rPr>
          <w:t xml:space="preserve"> is a compartmental model, in that it</w:t>
        </w:r>
      </w:ins>
      <w:r>
        <w:rPr>
          <w:rFonts w:ascii="Times New Roman" w:eastAsia="Times New Roman" w:hAnsi="Times New Roman" w:cs="Times New Roman"/>
        </w:rPr>
        <w:t xml:space="preserve"> assumes that </w:t>
      </w:r>
      <w:r w:rsidRPr="001E5B9C">
        <w:rPr>
          <w:rFonts w:ascii="Times New Roman" w:eastAsia="Times New Roman" w:hAnsi="Times New Roman" w:cs="Times New Roman"/>
        </w:rPr>
        <w:t xml:space="preserve">individuals in a </w:t>
      </w:r>
      <w:r>
        <w:rPr>
          <w:rFonts w:ascii="Times New Roman" w:eastAsia="Times New Roman" w:hAnsi="Times New Roman" w:cs="Times New Roman"/>
        </w:rPr>
        <w:t>closed</w:t>
      </w:r>
      <w:r w:rsidRPr="001E5B9C">
        <w:rPr>
          <w:rFonts w:ascii="Times New Roman" w:eastAsia="Times New Roman" w:hAnsi="Times New Roman" w:cs="Times New Roman"/>
        </w:rPr>
        <w:t xml:space="preserve"> </w:t>
      </w:r>
      <w:r w:rsidR="00D84186">
        <w:rPr>
          <w:rFonts w:ascii="Times New Roman" w:eastAsia="Times New Roman" w:hAnsi="Times New Roman" w:cs="Times New Roman"/>
        </w:rPr>
        <w:t xml:space="preserve">host </w:t>
      </w:r>
      <w:r w:rsidRPr="001E5B9C">
        <w:rPr>
          <w:rFonts w:ascii="Times New Roman" w:eastAsia="Times New Roman" w:hAnsi="Times New Roman" w:cs="Times New Roman"/>
        </w:rPr>
        <w:t>population</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are either </w:t>
      </w:r>
      <w:r w:rsidR="001E5B9C" w:rsidRPr="001E5B9C">
        <w:rPr>
          <w:rFonts w:ascii="Times New Roman" w:eastAsia="Times New Roman" w:hAnsi="Times New Roman" w:cs="Times New Roman"/>
        </w:rPr>
        <w:t>Susceptible</w:t>
      </w:r>
      <w:r w:rsidR="00AD16EC">
        <w:rPr>
          <w:rFonts w:ascii="Times New Roman" w:eastAsia="Times New Roman" w:hAnsi="Times New Roman" w:cs="Times New Roman"/>
        </w:rPr>
        <w:t xml:space="preserve"> (S)</w:t>
      </w:r>
      <w:r w:rsidR="001E5B9C" w:rsidRPr="001E5B9C">
        <w:rPr>
          <w:rFonts w:ascii="Times New Roman" w:eastAsia="Times New Roman" w:hAnsi="Times New Roman" w:cs="Times New Roman"/>
        </w:rPr>
        <w:t>, Infected</w:t>
      </w:r>
      <w:r w:rsidR="00AD16EC">
        <w:rPr>
          <w:rFonts w:ascii="Times New Roman" w:eastAsia="Times New Roman" w:hAnsi="Times New Roman" w:cs="Times New Roman"/>
        </w:rPr>
        <w:t xml:space="preserve"> (I)</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or </w:t>
      </w:r>
      <w:del w:id="20" w:author="Madeline Jarvis-Cross" w:date="2022-03-01T11:38:00Z">
        <w:r w:rsidR="001E5B9C" w:rsidRPr="001E5B9C" w:rsidDel="00E7439E">
          <w:rPr>
            <w:rFonts w:ascii="Times New Roman" w:eastAsia="Times New Roman" w:hAnsi="Times New Roman" w:cs="Times New Roman"/>
          </w:rPr>
          <w:delText xml:space="preserve">Recovered </w:delText>
        </w:r>
      </w:del>
      <w:ins w:id="21" w:author="Madeline Jarvis-Cross" w:date="2022-03-01T11:38:00Z">
        <w:r w:rsidR="00E7439E" w:rsidRPr="001E5B9C">
          <w:rPr>
            <w:rFonts w:ascii="Times New Roman" w:eastAsia="Times New Roman" w:hAnsi="Times New Roman" w:cs="Times New Roman"/>
          </w:rPr>
          <w:t>R</w:t>
        </w:r>
        <w:r w:rsidR="00E7439E">
          <w:rPr>
            <w:rFonts w:ascii="Times New Roman" w:eastAsia="Times New Roman" w:hAnsi="Times New Roman" w:cs="Times New Roman"/>
          </w:rPr>
          <w:t>emoved</w:t>
        </w:r>
        <w:r w:rsidR="00E7439E" w:rsidRPr="001E5B9C">
          <w:rPr>
            <w:rFonts w:ascii="Times New Roman" w:eastAsia="Times New Roman" w:hAnsi="Times New Roman" w:cs="Times New Roman"/>
          </w:rPr>
          <w:t xml:space="preserve"> </w:t>
        </w:r>
      </w:ins>
      <w:r w:rsidR="00AD16EC">
        <w:rPr>
          <w:rFonts w:ascii="Times New Roman" w:eastAsia="Times New Roman" w:hAnsi="Times New Roman" w:cs="Times New Roman"/>
        </w:rPr>
        <w:t>(R)</w:t>
      </w:r>
      <w:r w:rsidR="00D84186">
        <w:rPr>
          <w:rFonts w:ascii="Times New Roman" w:eastAsia="Times New Roman" w:hAnsi="Times New Roman" w:cs="Times New Roman"/>
        </w:rPr>
        <w:t>, and that movement between these three states is described by fixed parameters (</w:t>
      </w:r>
      <w:r w:rsidR="00D84186">
        <w:rPr>
          <w:rFonts w:ascii="Times New Roman" w:eastAsia="Times New Roman" w:hAnsi="Times New Roman" w:cs="Times New Roman"/>
        </w:rPr>
        <w:sym w:font="Symbol" w:char="F062"/>
      </w:r>
      <w:r w:rsidR="00D84186">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1"/>
      </w:r>
      <w:r w:rsidR="00D84186">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7"/>
      </w:r>
      <w:r w:rsidR="00D84186">
        <w:rPr>
          <w:rFonts w:ascii="Times New Roman" w:eastAsia="Times New Roman" w:hAnsi="Times New Roman" w:cs="Times New Roman"/>
        </w:rPr>
        <w:t>)</w:t>
      </w:r>
      <w:r w:rsidR="00BA3BA0">
        <w:rPr>
          <w:rFonts w:ascii="Times New Roman" w:eastAsia="Times New Roman" w:hAnsi="Times New Roman" w:cs="Times New Roman"/>
        </w:rPr>
        <w:t>:</w:t>
      </w:r>
      <w:r w:rsidR="00D61639">
        <w:rPr>
          <w:rFonts w:ascii="Times New Roman" w:eastAsia="Times New Roman" w:hAnsi="Times New Roman" w:cs="Times New Roman"/>
        </w:rPr>
        <w:t xml:space="preserve"> </w:t>
      </w:r>
    </w:p>
    <w:p w14:paraId="1AF72B83" w14:textId="77777777" w:rsidR="00BA3BA0" w:rsidRDefault="00BA3BA0" w:rsidP="00D61639">
      <w:pPr>
        <w:rPr>
          <w:rFonts w:ascii="Times New Roman" w:eastAsia="Times New Roman" w:hAnsi="Times New Roman" w:cs="Times New Roman"/>
        </w:rPr>
      </w:pPr>
    </w:p>
    <w:p w14:paraId="174CF0EC" w14:textId="77777777" w:rsidR="00BA3BA0" w:rsidRDefault="00D12EC4" w:rsidP="00D12EC4">
      <w:pPr>
        <w:ind w:firstLine="720"/>
        <w:rPr>
          <w:rFonts w:ascii="Times New Roman" w:eastAsia="Times New Roman" w:hAnsi="Times New Roman" w:cs="Times New Roman"/>
        </w:rPr>
      </w:pPr>
      <w:r>
        <w:rPr>
          <w:rFonts w:ascii="Times New Roman" w:eastAsia="Times New Roman" w:hAnsi="Times New Roman" w:cs="Times New Roman"/>
          <w:noProof/>
          <w:lang w:eastAsia="en-CA"/>
        </w:rPr>
        <w:lastRenderedPageBreak/>
        <w:drawing>
          <wp:inline distT="0" distB="0" distL="0" distR="0" wp14:anchorId="59F88E25" wp14:editId="2F720CF7">
            <wp:extent cx="4404049"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8032" cy="2300902"/>
                    </a:xfrm>
                    <a:prstGeom prst="rect">
                      <a:avLst/>
                    </a:prstGeom>
                    <a:noFill/>
                  </pic:spPr>
                </pic:pic>
              </a:graphicData>
            </a:graphic>
          </wp:inline>
        </w:drawing>
      </w:r>
    </w:p>
    <w:p w14:paraId="7DC34747" w14:textId="77777777" w:rsidR="00BA3BA0" w:rsidRDefault="00BA3BA0" w:rsidP="00D61639">
      <w:pPr>
        <w:rPr>
          <w:rFonts w:ascii="Times New Roman" w:eastAsia="Times New Roman" w:hAnsi="Times New Roman" w:cs="Times New Roman"/>
        </w:rPr>
      </w:pPr>
    </w:p>
    <w:p w14:paraId="47925BD0" w14:textId="390EAB84" w:rsidR="00D61639" w:rsidRDefault="00D61639" w:rsidP="00D61639">
      <w:pPr>
        <w:rPr>
          <w:rFonts w:ascii="Times New Roman" w:eastAsia="Times New Roman" w:hAnsi="Times New Roman" w:cs="Times New Roman"/>
        </w:rPr>
      </w:pPr>
      <w:r>
        <w:rPr>
          <w:rFonts w:ascii="Times New Roman" w:eastAsia="Times New Roman" w:hAnsi="Times New Roman" w:cs="Times New Roman"/>
        </w:rPr>
        <w:t>A</w:t>
      </w:r>
      <w:r w:rsidRPr="00547485">
        <w:rPr>
          <w:rFonts w:ascii="Times New Roman" w:eastAsia="Times New Roman" w:hAnsi="Times New Roman" w:cs="Times New Roman"/>
        </w:rPr>
        <w:t>ll individuals are considered “</w:t>
      </w:r>
      <w:r w:rsidRPr="00D61639">
        <w:rPr>
          <w:rFonts w:ascii="Times New Roman" w:eastAsia="Times New Roman" w:hAnsi="Times New Roman" w:cs="Times New Roman"/>
          <w:i/>
        </w:rPr>
        <w:t>Susceptible</w:t>
      </w:r>
      <w:r w:rsidRPr="00547485">
        <w:rPr>
          <w:rFonts w:ascii="Times New Roman" w:eastAsia="Times New Roman" w:hAnsi="Times New Roman" w:cs="Times New Roman"/>
        </w:rPr>
        <w:t>” until they become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w:t>
      </w:r>
      <w:r w:rsidR="00D84186">
        <w:rPr>
          <w:rFonts w:ascii="Times New Roman" w:eastAsia="Times New Roman" w:hAnsi="Times New Roman" w:cs="Times New Roman"/>
        </w:rPr>
        <w:t xml:space="preserve">, and the rate at which S individuals become I is modeled with a density-dependent (or mass action) transmission function </w:t>
      </w:r>
      <w:r w:rsidR="00D84186" w:rsidRPr="00D84186">
        <w:rPr>
          <w:rFonts w:ascii="Times New Roman" w:eastAsia="Times New Roman" w:hAnsi="Times New Roman" w:cs="Times New Roman"/>
          <w:i/>
        </w:rPr>
        <w:sym w:font="Symbol" w:char="F062"/>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i/>
        </w:rPr>
        <w:t>[</w:t>
      </w:r>
      <w:r w:rsidR="00D84186">
        <w:rPr>
          <w:rFonts w:ascii="Times New Roman" w:eastAsia="Times New Roman" w:hAnsi="Times New Roman" w:cs="Times New Roman"/>
          <w:i/>
        </w:rPr>
        <w:t>S</w:t>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rPr>
        <w:t xml:space="preserve"> </w:t>
      </w:r>
      <w:r w:rsidR="00D84186">
        <w:rPr>
          <w:rFonts w:ascii="Times New Roman" w:eastAsia="Times New Roman" w:hAnsi="Times New Roman" w:cs="Times New Roman"/>
          <w:i/>
        </w:rPr>
        <w:t>I</w:t>
      </w:r>
      <w:r w:rsidR="007A1049">
        <w:rPr>
          <w:rFonts w:ascii="Times New Roman" w:eastAsia="Times New Roman" w:hAnsi="Times New Roman" w:cs="Times New Roman"/>
          <w:i/>
        </w:rPr>
        <w:t>]</w:t>
      </w:r>
      <w:r w:rsidR="00D84186">
        <w:rPr>
          <w:rFonts w:ascii="Times New Roman" w:eastAsia="Times New Roman" w:hAnsi="Times New Roman" w:cs="Times New Roman"/>
        </w:rPr>
        <w:t xml:space="preserve">, where </w:t>
      </w:r>
      <w:r w:rsidR="00D84186" w:rsidRPr="00D84186">
        <w:rPr>
          <w:rFonts w:ascii="Times New Roman" w:eastAsia="Times New Roman" w:hAnsi="Times New Roman" w:cs="Times New Roman"/>
          <w:i/>
        </w:rPr>
        <w:sym w:font="Symbol" w:char="F062"/>
      </w:r>
      <w:r w:rsidR="00D84186">
        <w:rPr>
          <w:rFonts w:ascii="Times New Roman" w:eastAsia="Times New Roman" w:hAnsi="Times New Roman" w:cs="Times New Roman"/>
        </w:rPr>
        <w:t xml:space="preserve"> is transmission rate and </w:t>
      </w:r>
      <w:r w:rsidR="007A1049" w:rsidRPr="007A1049">
        <w:rPr>
          <w:rFonts w:ascii="Times New Roman" w:eastAsia="Times New Roman" w:hAnsi="Times New Roman" w:cs="Times New Roman"/>
          <w:i/>
        </w:rPr>
        <w:t>[</w:t>
      </w:r>
      <w:r w:rsidR="00D84186" w:rsidRPr="007A1049">
        <w:rPr>
          <w:rFonts w:ascii="Times New Roman" w:eastAsia="Times New Roman" w:hAnsi="Times New Roman" w:cs="Times New Roman"/>
          <w:i/>
        </w:rPr>
        <w:t xml:space="preserve">S </w:t>
      </w:r>
      <w:r w:rsidR="00D84186" w:rsidRPr="007A1049">
        <w:rPr>
          <w:rFonts w:ascii="Times New Roman" w:eastAsia="Times New Roman" w:hAnsi="Times New Roman" w:cs="Times New Roman"/>
          <w:i/>
        </w:rPr>
        <w:sym w:font="Symbol" w:char="F0B4"/>
      </w:r>
      <w:r w:rsidR="007A1049" w:rsidRPr="007A1049">
        <w:rPr>
          <w:rFonts w:ascii="Times New Roman" w:eastAsia="Times New Roman" w:hAnsi="Times New Roman" w:cs="Times New Roman"/>
          <w:i/>
        </w:rPr>
        <w:t xml:space="preserve"> I]</w:t>
      </w:r>
      <w:r w:rsidR="007A1049">
        <w:rPr>
          <w:rFonts w:ascii="Times New Roman" w:eastAsia="Times New Roman" w:hAnsi="Times New Roman" w:cs="Times New Roman"/>
        </w:rPr>
        <w:t xml:space="preserve"> suggests random encounter between susceptible and infected individuals</w:t>
      </w:r>
      <w:r w:rsidRPr="00547485">
        <w:rPr>
          <w:rFonts w:ascii="Times New Roman" w:eastAsia="Times New Roman" w:hAnsi="Times New Roman" w:cs="Times New Roman"/>
        </w:rPr>
        <w:t>. Once an individual is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 xml:space="preserve">”, </w:t>
      </w:r>
      <w:r>
        <w:rPr>
          <w:rFonts w:ascii="Times New Roman" w:eastAsia="Times New Roman" w:hAnsi="Times New Roman" w:cs="Times New Roman"/>
        </w:rPr>
        <w:t xml:space="preserve">it becomes contagious immediately and </w:t>
      </w:r>
      <w:r w:rsidRPr="00547485">
        <w:rPr>
          <w:rFonts w:ascii="Times New Roman" w:eastAsia="Times New Roman" w:hAnsi="Times New Roman" w:cs="Times New Roman"/>
        </w:rPr>
        <w:t xml:space="preserve">the only way out of the group is to </w:t>
      </w:r>
      <w:commentRangeStart w:id="22"/>
      <w:ins w:id="23" w:author="Madeline Jarvis-Cross" w:date="2022-03-01T11:38:00Z">
        <w:r w:rsidR="00E7439E">
          <w:rPr>
            <w:rFonts w:ascii="Times New Roman" w:eastAsia="Times New Roman" w:hAnsi="Times New Roman" w:cs="Times New Roman"/>
          </w:rPr>
          <w:t>be “</w:t>
        </w:r>
        <w:r w:rsidR="00E7439E" w:rsidRPr="00E7439E">
          <w:rPr>
            <w:rFonts w:ascii="Times New Roman" w:eastAsia="Times New Roman" w:hAnsi="Times New Roman" w:cs="Times New Roman"/>
            <w:i/>
            <w:iCs/>
            <w:rPrChange w:id="24" w:author="Madeline Jarvis-Cross" w:date="2022-03-01T11:38:00Z">
              <w:rPr>
                <w:rFonts w:ascii="Times New Roman" w:eastAsia="Times New Roman" w:hAnsi="Times New Roman" w:cs="Times New Roman"/>
              </w:rPr>
            </w:rPrChange>
          </w:rPr>
          <w:t>Removed</w:t>
        </w:r>
        <w:r w:rsidR="00E7439E">
          <w:rPr>
            <w:rFonts w:ascii="Times New Roman" w:eastAsia="Times New Roman" w:hAnsi="Times New Roman" w:cs="Times New Roman"/>
          </w:rPr>
          <w:t>” through recovery or death</w:t>
        </w:r>
      </w:ins>
      <w:ins w:id="25" w:author="Madeline Jarvis-Cross" w:date="2022-03-01T11:39:00Z">
        <w:r w:rsidR="00E7439E">
          <w:rPr>
            <w:rFonts w:ascii="Times New Roman" w:eastAsia="Times New Roman" w:hAnsi="Times New Roman" w:cs="Times New Roman"/>
          </w:rPr>
          <w:t xml:space="preserve">. </w:t>
        </w:r>
      </w:ins>
      <w:commentRangeEnd w:id="22"/>
      <w:ins w:id="26" w:author="Madeline Jarvis-Cross" w:date="2022-03-01T11:42:00Z">
        <w:r w:rsidR="00E7439E">
          <w:rPr>
            <w:rStyle w:val="CommentReference"/>
          </w:rPr>
          <w:commentReference w:id="22"/>
        </w:r>
      </w:ins>
      <w:del w:id="27" w:author="Madeline Jarvis-Cross" w:date="2022-03-01T11:39:00Z">
        <w:r w:rsidRPr="00547485" w:rsidDel="00E7439E">
          <w:rPr>
            <w:rFonts w:ascii="Times New Roman" w:eastAsia="Times New Roman" w:hAnsi="Times New Roman" w:cs="Times New Roman"/>
          </w:rPr>
          <w:delText>die</w:delText>
        </w:r>
        <w:r w:rsidR="003403FE" w:rsidDel="00E7439E">
          <w:rPr>
            <w:rFonts w:ascii="Times New Roman" w:eastAsia="Times New Roman" w:hAnsi="Times New Roman" w:cs="Times New Roman"/>
          </w:rPr>
          <w:delText xml:space="preserve"> from the disease</w:delText>
        </w:r>
        <w:r w:rsidRPr="00547485" w:rsidDel="00E7439E">
          <w:rPr>
            <w:rFonts w:ascii="Times New Roman" w:eastAsia="Times New Roman" w:hAnsi="Times New Roman" w:cs="Times New Roman"/>
          </w:rPr>
          <w:delText xml:space="preserve"> or to become “</w:delText>
        </w:r>
        <w:r w:rsidRPr="00D61639" w:rsidDel="00E7439E">
          <w:rPr>
            <w:rFonts w:ascii="Times New Roman" w:eastAsia="Times New Roman" w:hAnsi="Times New Roman" w:cs="Times New Roman"/>
            <w:i/>
          </w:rPr>
          <w:delText>Recovered</w:delText>
        </w:r>
        <w:r w:rsidRPr="00547485" w:rsidDel="00E7439E">
          <w:rPr>
            <w:rFonts w:ascii="Times New Roman" w:eastAsia="Times New Roman" w:hAnsi="Times New Roman" w:cs="Times New Roman"/>
          </w:rPr>
          <w:delText xml:space="preserve">”. </w:delText>
        </w:r>
      </w:del>
      <w:r w:rsidR="00BA3BA0">
        <w:rPr>
          <w:rFonts w:ascii="Times New Roman" w:eastAsia="Times New Roman" w:hAnsi="Times New Roman" w:cs="Times New Roman"/>
        </w:rPr>
        <w:sym w:font="Symbol" w:char="F061"/>
      </w:r>
      <w:r w:rsidR="00BA3BA0">
        <w:rPr>
          <w:rFonts w:ascii="Times New Roman" w:eastAsia="Times New Roman" w:hAnsi="Times New Roman" w:cs="Times New Roman"/>
        </w:rPr>
        <w:t xml:space="preserve"> is death rate from the disease (</w:t>
      </w:r>
      <w:r w:rsidR="00BA3BA0" w:rsidRPr="003403FE">
        <w:rPr>
          <w:rFonts w:ascii="Times New Roman" w:eastAsia="Times New Roman" w:hAnsi="Times New Roman" w:cs="Times New Roman"/>
          <w:u w:val="single"/>
        </w:rPr>
        <w:t>Note</w:t>
      </w:r>
      <w:r w:rsidR="00BA3BA0">
        <w:rPr>
          <w:rFonts w:ascii="Times New Roman" w:eastAsia="Times New Roman" w:hAnsi="Times New Roman" w:cs="Times New Roman"/>
        </w:rPr>
        <w:t xml:space="preserve">: </w:t>
      </w:r>
      <w:r w:rsidR="003403FE">
        <w:rPr>
          <w:rFonts w:ascii="Times New Roman" w:eastAsia="Times New Roman" w:hAnsi="Times New Roman" w:cs="Times New Roman"/>
        </w:rPr>
        <w:sym w:font="Symbol" w:char="F061"/>
      </w:r>
      <w:r w:rsidR="003403FE">
        <w:rPr>
          <w:rFonts w:ascii="Times New Roman" w:eastAsia="Times New Roman" w:hAnsi="Times New Roman" w:cs="Times New Roman"/>
        </w:rPr>
        <w:t xml:space="preserve"> is </w:t>
      </w:r>
      <w:r w:rsidR="00BA3BA0">
        <w:rPr>
          <w:rFonts w:ascii="Times New Roman" w:eastAsia="Times New Roman" w:hAnsi="Times New Roman" w:cs="Times New Roman"/>
        </w:rPr>
        <w:t xml:space="preserve">different from natural death, </w:t>
      </w:r>
      <w:r w:rsidR="00BA3BA0" w:rsidRPr="00BA3BA0">
        <w:rPr>
          <w:rFonts w:ascii="Times New Roman" w:eastAsia="Times New Roman" w:hAnsi="Times New Roman" w:cs="Times New Roman"/>
          <w:i/>
        </w:rPr>
        <w:t>d</w:t>
      </w:r>
      <w:r w:rsidR="00BA3BA0">
        <w:rPr>
          <w:rFonts w:ascii="Times New Roman" w:eastAsia="Times New Roman" w:hAnsi="Times New Roman" w:cs="Times New Roman"/>
        </w:rPr>
        <w:t xml:space="preserve">) and </w:t>
      </w:r>
      <w:r w:rsidR="00BA3BA0">
        <w:rPr>
          <w:rFonts w:ascii="Times New Roman" w:eastAsia="Times New Roman" w:hAnsi="Times New Roman" w:cs="Times New Roman"/>
        </w:rPr>
        <w:sym w:font="Symbol" w:char="F067"/>
      </w:r>
      <w:r w:rsidR="00BA3BA0">
        <w:rPr>
          <w:rFonts w:ascii="Times New Roman" w:eastAsia="Times New Roman" w:hAnsi="Times New Roman" w:cs="Times New Roman"/>
        </w:rPr>
        <w:t xml:space="preserve"> is rate of recovery. </w:t>
      </w:r>
      <w:r w:rsidRPr="00547485">
        <w:rPr>
          <w:rFonts w:ascii="Times New Roman" w:eastAsia="Times New Roman" w:hAnsi="Times New Roman" w:cs="Times New Roman"/>
        </w:rPr>
        <w:t>Once an individual has “</w:t>
      </w:r>
      <w:r w:rsidRPr="00D61639">
        <w:rPr>
          <w:rFonts w:ascii="Times New Roman" w:eastAsia="Times New Roman" w:hAnsi="Times New Roman" w:cs="Times New Roman"/>
          <w:i/>
        </w:rPr>
        <w:t>Recovered</w:t>
      </w:r>
      <w:r w:rsidRPr="00547485">
        <w:rPr>
          <w:rFonts w:ascii="Times New Roman" w:eastAsia="Times New Roman" w:hAnsi="Times New Roman" w:cs="Times New Roman"/>
        </w:rPr>
        <w:t>”, it is permanently immune.</w:t>
      </w:r>
      <w:r>
        <w:rPr>
          <w:rFonts w:ascii="Times New Roman" w:eastAsia="Times New Roman" w:hAnsi="Times New Roman" w:cs="Times New Roman"/>
        </w:rPr>
        <w:t xml:space="preserve"> The SIR Model </w:t>
      </w:r>
      <w:r w:rsidR="00D12EC4">
        <w:rPr>
          <w:rFonts w:ascii="Times New Roman" w:eastAsia="Times New Roman" w:hAnsi="Times New Roman" w:cs="Times New Roman"/>
        </w:rPr>
        <w:t>may also</w:t>
      </w:r>
      <w:r>
        <w:rPr>
          <w:rFonts w:ascii="Times New Roman" w:eastAsia="Times New Roman" w:hAnsi="Times New Roman" w:cs="Times New Roman"/>
        </w:rPr>
        <w:t xml:space="preserve"> include natural birth (</w:t>
      </w:r>
      <w:r w:rsidRPr="00D61639">
        <w:rPr>
          <w:rFonts w:ascii="Times New Roman" w:eastAsia="Times New Roman" w:hAnsi="Times New Roman" w:cs="Times New Roman"/>
          <w:i/>
        </w:rPr>
        <w:t>b</w:t>
      </w:r>
      <w:r>
        <w:rPr>
          <w:rFonts w:ascii="Times New Roman" w:eastAsia="Times New Roman" w:hAnsi="Times New Roman" w:cs="Times New Roman"/>
        </w:rPr>
        <w:t>) and natural death (</w:t>
      </w:r>
      <w:r w:rsidRPr="00D61639">
        <w:rPr>
          <w:rFonts w:ascii="Times New Roman" w:eastAsia="Times New Roman" w:hAnsi="Times New Roman" w:cs="Times New Roman"/>
          <w:i/>
        </w:rPr>
        <w:t>d</w:t>
      </w:r>
      <w:r>
        <w:rPr>
          <w:rFonts w:ascii="Times New Roman" w:eastAsia="Times New Roman" w:hAnsi="Times New Roman" w:cs="Times New Roman"/>
        </w:rPr>
        <w:t>) rates, which balance each other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host population</w:t>
      </w:r>
      <w:r w:rsidR="00BA3BA0">
        <w:rPr>
          <w:rFonts w:ascii="Times New Roman" w:eastAsia="Times New Roman" w:hAnsi="Times New Roman" w:cs="Times New Roman"/>
        </w:rPr>
        <w:t xml:space="preserve"> is fixed,</w:t>
      </w:r>
      <w:r>
        <w:rPr>
          <w:rFonts w:ascii="Times New Roman" w:eastAsia="Times New Roman" w:hAnsi="Times New Roman" w:cs="Times New Roman"/>
        </w:rPr>
        <w:t xml:space="preserve"> </w:t>
      </w:r>
      <w:r w:rsidRPr="00D61639">
        <w:rPr>
          <w:rFonts w:ascii="Times New Roman" w:eastAsia="Times New Roman" w:hAnsi="Times New Roman" w:cs="Times New Roman"/>
          <w:i/>
        </w:rPr>
        <w:t>r</w:t>
      </w:r>
      <w:r>
        <w:rPr>
          <w:rFonts w:ascii="Times New Roman" w:eastAsia="Times New Roman" w:hAnsi="Times New Roman" w:cs="Times New Roman"/>
        </w:rPr>
        <w:t xml:space="preserve"> = 0)</w:t>
      </w:r>
      <w:r w:rsidR="007A3D40">
        <w:rPr>
          <w:rFonts w:ascii="Times New Roman" w:eastAsia="Times New Roman" w:hAnsi="Times New Roman" w:cs="Times New Roman"/>
        </w:rPr>
        <w:t xml:space="preserve">. Birth and death rates are usually </w:t>
      </w:r>
      <w:r>
        <w:rPr>
          <w:rFonts w:ascii="Times New Roman" w:eastAsia="Times New Roman" w:hAnsi="Times New Roman" w:cs="Times New Roman"/>
        </w:rPr>
        <w:t>assumed to be negligible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Pr>
          <w:rFonts w:ascii="Times New Roman" w:eastAsia="Times New Roman" w:hAnsi="Times New Roman" w:cs="Times New Roman"/>
        </w:rPr>
        <w:t xml:space="preserve"> = 0) over the time scale </w:t>
      </w:r>
      <w:r w:rsidR="00D12EC4">
        <w:rPr>
          <w:rFonts w:ascii="Times New Roman" w:eastAsia="Times New Roman" w:hAnsi="Times New Roman" w:cs="Times New Roman"/>
        </w:rPr>
        <w:t>a disease will spread</w:t>
      </w:r>
      <w:r w:rsidR="00BA3BA0">
        <w:rPr>
          <w:rFonts w:ascii="Times New Roman" w:eastAsia="Times New Roman" w:hAnsi="Times New Roman" w:cs="Times New Roman"/>
        </w:rPr>
        <w:t xml:space="preserve"> (</w:t>
      </w:r>
      <w:proofErr w:type="gramStart"/>
      <w:r w:rsidR="00BA3BA0">
        <w:rPr>
          <w:rFonts w:ascii="Times New Roman" w:eastAsia="Times New Roman" w:hAnsi="Times New Roman" w:cs="Times New Roman"/>
        </w:rPr>
        <w:t>e.g.</w:t>
      </w:r>
      <w:proofErr w:type="gramEnd"/>
      <w:r w:rsidR="00BA3BA0">
        <w:rPr>
          <w:rFonts w:ascii="Times New Roman" w:eastAsia="Times New Roman" w:hAnsi="Times New Roman" w:cs="Times New Roman"/>
        </w:rPr>
        <w:t xml:space="preserve"> disease that spread over a few weeks while the host reproduces every few years)</w:t>
      </w:r>
      <w:r>
        <w:rPr>
          <w:rFonts w:ascii="Times New Roman" w:eastAsia="Times New Roman" w:hAnsi="Times New Roman" w:cs="Times New Roman"/>
        </w:rPr>
        <w:t xml:space="preserve">. </w:t>
      </w:r>
    </w:p>
    <w:p w14:paraId="54D91F7D" w14:textId="77777777" w:rsidR="00D61639" w:rsidRPr="00547485" w:rsidRDefault="00D61639" w:rsidP="00D61639">
      <w:pPr>
        <w:rPr>
          <w:rFonts w:ascii="Times New Roman" w:eastAsia="Times New Roman" w:hAnsi="Times New Roman" w:cs="Times New Roman"/>
        </w:rPr>
      </w:pPr>
    </w:p>
    <w:p w14:paraId="2899F1F4" w14:textId="77777777" w:rsidR="001E302F" w:rsidRDefault="003403FE" w:rsidP="001E5B9C">
      <w:pPr>
        <w:rPr>
          <w:rFonts w:ascii="Times New Roman" w:eastAsia="Times New Roman" w:hAnsi="Times New Roman" w:cs="Times New Roman"/>
        </w:rPr>
      </w:pPr>
      <w:r>
        <w:rPr>
          <w:rFonts w:ascii="Times New Roman" w:eastAsia="Times New Roman" w:hAnsi="Times New Roman" w:cs="Times New Roman"/>
        </w:rPr>
        <w:t xml:space="preserve">Important </w:t>
      </w:r>
      <w:r w:rsidR="001E5B9C" w:rsidRPr="001E5B9C">
        <w:rPr>
          <w:rFonts w:ascii="Times New Roman" w:eastAsia="Times New Roman" w:hAnsi="Times New Roman" w:cs="Times New Roman"/>
        </w:rPr>
        <w:t xml:space="preserve">assumptions </w:t>
      </w:r>
      <w:r>
        <w:rPr>
          <w:rFonts w:ascii="Times New Roman" w:eastAsia="Times New Roman" w:hAnsi="Times New Roman" w:cs="Times New Roman"/>
        </w:rPr>
        <w:t xml:space="preserve">of the </w:t>
      </w:r>
      <w:r w:rsidR="00DB6EB8">
        <w:rPr>
          <w:rFonts w:ascii="Times New Roman" w:eastAsia="Times New Roman" w:hAnsi="Times New Roman" w:cs="Times New Roman"/>
        </w:rPr>
        <w:t>SIR M</w:t>
      </w:r>
      <w:r w:rsidR="001E5B9C" w:rsidRPr="001E5B9C">
        <w:rPr>
          <w:rFonts w:ascii="Times New Roman" w:eastAsia="Times New Roman" w:hAnsi="Times New Roman" w:cs="Times New Roman"/>
        </w:rPr>
        <w:t xml:space="preserve">odel </w:t>
      </w:r>
      <w:r>
        <w:rPr>
          <w:rFonts w:ascii="Times New Roman" w:eastAsia="Times New Roman" w:hAnsi="Times New Roman" w:cs="Times New Roman"/>
        </w:rPr>
        <w:t>are</w:t>
      </w:r>
      <w:r w:rsidR="001E5B9C" w:rsidRPr="001E5B9C">
        <w:rPr>
          <w:rFonts w:ascii="Times New Roman" w:eastAsia="Times New Roman" w:hAnsi="Times New Roman" w:cs="Times New Roman"/>
        </w:rPr>
        <w:t xml:space="preserve">: </w:t>
      </w:r>
    </w:p>
    <w:p w14:paraId="34E3D490" w14:textId="77777777" w:rsidR="001E302F" w:rsidRPr="001E302F" w:rsidRDefault="00AD1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closed</w:t>
      </w:r>
      <w:r w:rsidR="001E5B9C" w:rsidRPr="001E302F">
        <w:rPr>
          <w:rFonts w:ascii="Times New Roman" w:eastAsia="Times New Roman" w:hAnsi="Times New Roman" w:cs="Times New Roman"/>
        </w:rPr>
        <w:t xml:space="preserve"> </w:t>
      </w:r>
      <w:r w:rsidR="007A3D40">
        <w:rPr>
          <w:rFonts w:ascii="Times New Roman" w:eastAsia="Times New Roman" w:hAnsi="Times New Roman" w:cs="Times New Roman"/>
        </w:rPr>
        <w:t xml:space="preserve">host </w:t>
      </w:r>
      <w:r w:rsidR="001E5B9C" w:rsidRPr="001E302F">
        <w:rPr>
          <w:rFonts w:ascii="Times New Roman" w:eastAsia="Times New Roman" w:hAnsi="Times New Roman" w:cs="Times New Roman"/>
        </w:rPr>
        <w:t>population</w:t>
      </w:r>
      <w:r w:rsidR="00547485">
        <w:rPr>
          <w:rFonts w:ascii="Times New Roman" w:eastAsia="Times New Roman" w:hAnsi="Times New Roman" w:cs="Times New Roman"/>
        </w:rPr>
        <w:t xml:space="preserve"> (no immigration, no emigration)</w:t>
      </w:r>
    </w:p>
    <w:p w14:paraId="235E77A0" w14:textId="77777777" w:rsidR="00280A10" w:rsidRDefault="007A3D40"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host </w:t>
      </w:r>
      <w:r w:rsidR="00280A10">
        <w:rPr>
          <w:rFonts w:ascii="Times New Roman" w:eastAsia="Times New Roman" w:hAnsi="Times New Roman" w:cs="Times New Roman"/>
        </w:rPr>
        <w:t xml:space="preserve">population </w:t>
      </w:r>
      <w:r w:rsidR="001563C0">
        <w:rPr>
          <w:rFonts w:ascii="Times New Roman" w:eastAsia="Times New Roman" w:hAnsi="Times New Roman" w:cs="Times New Roman"/>
        </w:rPr>
        <w:t xml:space="preserve">is </w:t>
      </w:r>
      <w:r>
        <w:rPr>
          <w:rFonts w:ascii="Times New Roman" w:eastAsia="Times New Roman" w:hAnsi="Times New Roman" w:cs="Times New Roman"/>
        </w:rPr>
        <w:t>fixed (</w:t>
      </w:r>
      <w:r w:rsidR="001563C0">
        <w:rPr>
          <w:rFonts w:ascii="Times New Roman" w:eastAsia="Times New Roman" w:hAnsi="Times New Roman" w:cs="Times New Roman"/>
        </w:rPr>
        <w:t>at equilibrium</w:t>
      </w:r>
      <w:r>
        <w:rPr>
          <w:rFonts w:ascii="Times New Roman" w:eastAsia="Times New Roman" w:hAnsi="Times New Roman" w:cs="Times New Roman"/>
        </w:rPr>
        <w:t xml:space="preserv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sidR="00280A10">
        <w:rPr>
          <w:rFonts w:ascii="Times New Roman" w:eastAsia="Times New Roman" w:hAnsi="Times New Roman" w:cs="Times New Roman"/>
        </w:rPr>
        <w:t>)</w:t>
      </w:r>
    </w:p>
    <w:p w14:paraId="7A1FEA65" w14:textId="77777777" w:rsidR="00910204" w:rsidRDefault="00AD16EC"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all individuals are equally susceptible to the disease</w:t>
      </w:r>
      <w:r w:rsidR="001E5B9C" w:rsidRPr="00910204">
        <w:rPr>
          <w:rFonts w:ascii="Times New Roman" w:eastAsia="Times New Roman" w:hAnsi="Times New Roman" w:cs="Times New Roman"/>
        </w:rPr>
        <w:t xml:space="preserve"> </w:t>
      </w:r>
    </w:p>
    <w:p w14:paraId="35702A84" w14:textId="77777777" w:rsidR="00910204" w:rsidRDefault="00910204" w:rsidP="00E425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homogeneous mixing of population</w:t>
      </w:r>
      <w:r w:rsidR="00F21769">
        <w:rPr>
          <w:rFonts w:ascii="Times New Roman" w:eastAsia="Times New Roman" w:hAnsi="Times New Roman" w:cs="Times New Roman"/>
        </w:rPr>
        <w:t xml:space="preserve"> (no clustering), with</w:t>
      </w:r>
      <w:r>
        <w:rPr>
          <w:rFonts w:ascii="Times New Roman" w:eastAsia="Times New Roman" w:hAnsi="Times New Roman" w:cs="Times New Roman"/>
        </w:rPr>
        <w:t xml:space="preserve"> equal probability of individuals to </w:t>
      </w:r>
      <w:proofErr w:type="gramStart"/>
      <w:r>
        <w:rPr>
          <w:rFonts w:ascii="Times New Roman" w:eastAsia="Times New Roman" w:hAnsi="Times New Roman" w:cs="Times New Roman"/>
        </w:rPr>
        <w:t>come in contact with</w:t>
      </w:r>
      <w:proofErr w:type="gramEnd"/>
      <w:r>
        <w:rPr>
          <w:rFonts w:ascii="Times New Roman" w:eastAsia="Times New Roman" w:hAnsi="Times New Roman" w:cs="Times New Roman"/>
        </w:rPr>
        <w:t xml:space="preserve"> one another</w:t>
      </w:r>
    </w:p>
    <w:p w14:paraId="2B1BCD51" w14:textId="77777777" w:rsidR="00910204" w:rsidRPr="00910204" w:rsidRDefault="00910204"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 xml:space="preserve">no latent </w:t>
      </w:r>
      <w:proofErr w:type="gramStart"/>
      <w:r w:rsidRPr="00910204">
        <w:rPr>
          <w:rFonts w:ascii="Times New Roman" w:eastAsia="Times New Roman" w:hAnsi="Times New Roman" w:cs="Times New Roman"/>
        </w:rPr>
        <w:t>period;</w:t>
      </w:r>
      <w:proofErr w:type="gramEnd"/>
      <w:r w:rsidRPr="00910204">
        <w:rPr>
          <w:rFonts w:ascii="Times New Roman" w:eastAsia="Times New Roman" w:hAnsi="Times New Roman" w:cs="Times New Roman"/>
        </w:rPr>
        <w:t xml:space="preserve"> a new infected individual becomes contagious immediately</w:t>
      </w:r>
    </w:p>
    <w:p w14:paraId="64A05B37" w14:textId="77777777" w:rsidR="00547485" w:rsidRDefault="004B5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host is </w:t>
      </w:r>
      <w:r w:rsidR="00547485">
        <w:rPr>
          <w:rFonts w:ascii="Times New Roman" w:eastAsia="Times New Roman" w:hAnsi="Times New Roman" w:cs="Times New Roman"/>
        </w:rPr>
        <w:t>complete</w:t>
      </w:r>
      <w:r>
        <w:rPr>
          <w:rFonts w:ascii="Times New Roman" w:eastAsia="Times New Roman" w:hAnsi="Times New Roman" w:cs="Times New Roman"/>
        </w:rPr>
        <w:t>ly</w:t>
      </w:r>
      <w:r w:rsidR="00547485">
        <w:rPr>
          <w:rFonts w:ascii="Times New Roman" w:eastAsia="Times New Roman" w:hAnsi="Times New Roman" w:cs="Times New Roman"/>
        </w:rPr>
        <w:t xml:space="preserve"> immuni</w:t>
      </w:r>
      <w:r>
        <w:rPr>
          <w:rFonts w:ascii="Times New Roman" w:eastAsia="Times New Roman" w:hAnsi="Times New Roman" w:cs="Times New Roman"/>
        </w:rPr>
        <w:t xml:space="preserve">zed from </w:t>
      </w:r>
      <w:r w:rsidR="00547485">
        <w:rPr>
          <w:rFonts w:ascii="Times New Roman" w:eastAsia="Times New Roman" w:hAnsi="Times New Roman" w:cs="Times New Roman"/>
        </w:rPr>
        <w:t>a single infection</w:t>
      </w:r>
      <w:r w:rsidR="007A3D40">
        <w:rPr>
          <w:rFonts w:ascii="Times New Roman" w:eastAsia="Times New Roman" w:hAnsi="Times New Roman" w:cs="Times New Roman"/>
        </w:rPr>
        <w:t xml:space="preserve"> (recovery is permanent)</w:t>
      </w:r>
    </w:p>
    <w:p w14:paraId="76D82F0F" w14:textId="44C61947" w:rsidR="001E302F" w:rsidRDefault="00AD16EC" w:rsidP="001E302F">
      <w:pPr>
        <w:pStyle w:val="ListParagraph"/>
        <w:numPr>
          <w:ilvl w:val="0"/>
          <w:numId w:val="1"/>
        </w:numPr>
        <w:rPr>
          <w:ins w:id="28" w:author="Madeline Jarvis-Cross" w:date="2022-03-01T11:42:00Z"/>
          <w:rFonts w:ascii="Times New Roman" w:eastAsia="Times New Roman" w:hAnsi="Times New Roman" w:cs="Times New Roman"/>
        </w:rPr>
      </w:pPr>
      <w:r>
        <w:rPr>
          <w:rFonts w:ascii="Times New Roman" w:eastAsia="Times New Roman" w:hAnsi="Times New Roman" w:cs="Times New Roman"/>
        </w:rPr>
        <w:t>n</w:t>
      </w:r>
      <w:r w:rsidR="001E5B9C" w:rsidRPr="001E302F">
        <w:rPr>
          <w:rFonts w:ascii="Times New Roman" w:eastAsia="Times New Roman" w:hAnsi="Times New Roman" w:cs="Times New Roman"/>
        </w:rPr>
        <w:t xml:space="preserve">o inherited immunity </w:t>
      </w:r>
    </w:p>
    <w:p w14:paraId="7EC49698" w14:textId="2C86ABB8" w:rsidR="00E7439E" w:rsidRPr="001E302F" w:rsidRDefault="00E7439E" w:rsidP="001E302F">
      <w:pPr>
        <w:pStyle w:val="ListParagraph"/>
        <w:numPr>
          <w:ilvl w:val="0"/>
          <w:numId w:val="1"/>
        </w:numPr>
        <w:rPr>
          <w:rFonts w:ascii="Times New Roman" w:eastAsia="Times New Roman" w:hAnsi="Times New Roman" w:cs="Times New Roman"/>
        </w:rPr>
      </w:pPr>
      <w:ins w:id="29" w:author="Madeline Jarvis-Cross" w:date="2022-03-01T11:42:00Z">
        <w:r>
          <w:rPr>
            <w:rFonts w:ascii="Times New Roman" w:eastAsia="Times New Roman" w:hAnsi="Times New Roman" w:cs="Times New Roman"/>
          </w:rPr>
          <w:t>no evol</w:t>
        </w:r>
      </w:ins>
      <w:ins w:id="30" w:author="Madeline Jarvis-Cross" w:date="2022-03-01T11:43:00Z">
        <w:r>
          <w:rPr>
            <w:rFonts w:ascii="Times New Roman" w:eastAsia="Times New Roman" w:hAnsi="Times New Roman" w:cs="Times New Roman"/>
          </w:rPr>
          <w:t>ution in the infectious organism (disease parameters are fixed)</w:t>
        </w:r>
      </w:ins>
    </w:p>
    <w:p w14:paraId="5E9249BC" w14:textId="77777777" w:rsidR="001E302F" w:rsidRDefault="001E302F" w:rsidP="001E5B9C">
      <w:pPr>
        <w:rPr>
          <w:rFonts w:ascii="Times New Roman" w:eastAsia="Times New Roman" w:hAnsi="Times New Roman" w:cs="Times New Roman"/>
        </w:rPr>
      </w:pPr>
    </w:p>
    <w:p w14:paraId="2D2391BB" w14:textId="2CA96A43" w:rsidR="007A03F5" w:rsidRDefault="001563C0" w:rsidP="001E5B9C">
      <w:pPr>
        <w:rPr>
          <w:rFonts w:ascii="Times New Roman" w:eastAsia="Times New Roman" w:hAnsi="Times New Roman" w:cs="Times New Roman"/>
        </w:rPr>
      </w:pPr>
      <w:r>
        <w:rPr>
          <w:rFonts w:ascii="Times New Roman" w:eastAsia="Times New Roman" w:hAnsi="Times New Roman" w:cs="Times New Roman"/>
        </w:rPr>
        <w:t>C</w:t>
      </w:r>
      <w:r w:rsidR="001E5B9C" w:rsidRPr="001E5B9C">
        <w:rPr>
          <w:rFonts w:ascii="Times New Roman" w:eastAsia="Times New Roman" w:hAnsi="Times New Roman" w:cs="Times New Roman"/>
        </w:rPr>
        <w:t>hange in the number of individual</w:t>
      </w:r>
      <w:ins w:id="31" w:author="Madeline Jarvis-Cross" w:date="2022-03-01T11:43:00Z">
        <w:r w:rsidR="005E6B7F">
          <w:rPr>
            <w:rFonts w:ascii="Times New Roman" w:eastAsia="Times New Roman" w:hAnsi="Times New Roman" w:cs="Times New Roman"/>
          </w:rPr>
          <w:t>s</w:t>
        </w:r>
      </w:ins>
      <w:r>
        <w:rPr>
          <w:rFonts w:ascii="Times New Roman" w:eastAsia="Times New Roman" w:hAnsi="Times New Roman" w:cs="Times New Roman"/>
        </w:rPr>
        <w:t xml:space="preserve"> in each state (S, I, R) is modeled </w:t>
      </w:r>
      <w:r w:rsidR="001E5B9C" w:rsidRPr="001E5B9C">
        <w:rPr>
          <w:rFonts w:ascii="Times New Roman" w:eastAsia="Times New Roman" w:hAnsi="Times New Roman" w:cs="Times New Roman"/>
        </w:rPr>
        <w:t xml:space="preserve">as: </w:t>
      </w:r>
    </w:p>
    <w:p w14:paraId="489A8401" w14:textId="77777777" w:rsidR="007A03F5" w:rsidRDefault="007A03F5" w:rsidP="001E5B9C">
      <w:pPr>
        <w:rPr>
          <w:rFonts w:ascii="Times New Roman" w:eastAsia="Times New Roman" w:hAnsi="Times New Roman" w:cs="Times New Roman"/>
        </w:rPr>
      </w:pPr>
    </w:p>
    <w:p w14:paraId="6AC708BB" w14:textId="77777777" w:rsidR="000E78C5" w:rsidRPr="000E78C5" w:rsidRDefault="00C1430C"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dS</m:t>
              </m:r>
            </m:num>
            <m:den>
              <m:r>
                <w:rPr>
                  <w:rFonts w:ascii="Cambria Math" w:eastAsia="Times New Roman" w:hAnsi="Cambria Math" w:cs="Times New Roman"/>
                </w:rPr>
                <m:t>dt</m:t>
              </m:r>
            </m:den>
          </m:f>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(1)</m:t>
          </m:r>
          <m:r>
            <m:rPr>
              <m:sty m:val="p"/>
            </m:rPr>
            <w:rPr>
              <w:rFonts w:ascii="Times New Roman" w:eastAsia="Times New Roman" w:hAnsi="Times New Roman" w:cs="Times New Roman"/>
            </w:rPr>
            <w:br/>
          </m:r>
        </m:oMath>
      </m:oMathPara>
      <w:r w:rsidR="00DD40A1">
        <w:rPr>
          <w:rFonts w:ascii="Times New Roman" w:eastAsia="Times New Roman" w:hAnsi="Times New Roman" w:cs="Times New Roman"/>
        </w:rPr>
        <w:t xml:space="preserve">        </w:t>
      </w:r>
    </w:p>
    <w:p w14:paraId="70A6DD20" w14:textId="77777777" w:rsidR="00C61E15" w:rsidRPr="000E78C5" w:rsidRDefault="00C1430C"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
                <w:rPr>
                  <w:rFonts w:ascii="Cambria Math" w:eastAsia="Times New Roman" w:hAnsi="Cambria Math" w:cs="Times New Roman"/>
                  <w:i/>
                </w:rPr>
                <w:sym w:font="Symbol" w:char="F061"/>
              </m:r>
              <m:r>
                <w:rPr>
                  <w:rFonts w:ascii="Cambria Math" w:eastAsia="Times New Roman" w:hAnsi="Cambria Math" w:cs="Times New Roman"/>
                </w:rPr>
                <m:t xml:space="preserve"> - </m:t>
              </m:r>
              <m:r>
                <w:rPr>
                  <w:rFonts w:ascii="Cambria Math" w:eastAsia="Times New Roman" w:hAnsi="Cambria Math" w:cs="Times New Roman"/>
                  <w:i/>
                </w:rPr>
                <w:sym w:font="Symbol" w:char="F067"/>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(2)</m:t>
          </m:r>
        </m:oMath>
      </m:oMathPara>
    </w:p>
    <w:p w14:paraId="4C7E03BE" w14:textId="77777777" w:rsidR="000E78C5" w:rsidRPr="000E78C5" w:rsidRDefault="000E78C5" w:rsidP="000E78C5">
      <w:pPr>
        <w:ind w:left="2835"/>
        <w:rPr>
          <w:rFonts w:ascii="Times New Roman" w:eastAsia="Times New Roman" w:hAnsi="Times New Roman" w:cs="Times New Roman"/>
        </w:rPr>
      </w:pPr>
    </w:p>
    <w:p w14:paraId="19627840" w14:textId="77777777" w:rsidR="00C61E15" w:rsidRPr="000E78C5" w:rsidRDefault="00C1430C"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dR</m:t>
              </m:r>
            </m:num>
            <m:den>
              <m:r>
                <w:rPr>
                  <w:rFonts w:ascii="Cambria Math" w:eastAsia="Times New Roman" w:hAnsi="Cambria Math" w:cs="Times New Roman"/>
                </w:rPr>
                <m:t>dt</m:t>
              </m:r>
            </m:den>
          </m:f>
          <m:r>
            <w:rPr>
              <w:rFonts w:ascii="Cambria Math" w:eastAsia="Times New Roman" w:hAnsi="Cambria Math" w:cs="Times New Roman"/>
            </w:rPr>
            <m:t>=</m:t>
          </m:r>
          <m:r>
            <w:rPr>
              <w:rFonts w:ascii="Cambria Math" w:eastAsia="Times New Roman" w:hAnsi="Cambria Math" w:cs="Times New Roman"/>
              <w:i/>
            </w:rPr>
            <w:sym w:font="Symbol" w:char="F067"/>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(3)</m:t>
          </m:r>
        </m:oMath>
      </m:oMathPara>
    </w:p>
    <w:p w14:paraId="71ABFC20" w14:textId="77777777" w:rsidR="000E78C5" w:rsidRDefault="000E78C5" w:rsidP="00064704">
      <w:pPr>
        <w:rPr>
          <w:rFonts w:ascii="Times New Roman" w:eastAsia="Times New Roman" w:hAnsi="Times New Roman" w:cs="Times New Roman"/>
        </w:rPr>
      </w:pPr>
    </w:p>
    <w:p w14:paraId="6DF43F66" w14:textId="05A491E9" w:rsidR="00C10D4F" w:rsidRDefault="005E6B7F" w:rsidP="00064704">
      <w:pPr>
        <w:rPr>
          <w:rFonts w:ascii="Times New Roman" w:eastAsia="Times New Roman" w:hAnsi="Times New Roman" w:cs="Times New Roman"/>
        </w:rPr>
      </w:pPr>
      <w:ins w:id="32" w:author="Madeline Jarvis-Cross" w:date="2022-03-01T11:55:00Z">
        <w:r>
          <w:rPr>
            <w:rFonts w:ascii="Times New Roman" w:eastAsia="Times New Roman" w:hAnsi="Times New Roman" w:cs="Times New Roman"/>
          </w:rPr>
          <w:t>W</w:t>
        </w:r>
      </w:ins>
      <w:del w:id="33" w:author="Madeline Jarvis-Cross" w:date="2022-03-01T11:55:00Z">
        <w:r w:rsidR="001563C0" w:rsidDel="005E6B7F">
          <w:rPr>
            <w:rFonts w:ascii="Times New Roman" w:eastAsia="Times New Roman" w:hAnsi="Times New Roman" w:cs="Times New Roman"/>
          </w:rPr>
          <w:delText>w</w:delText>
        </w:r>
      </w:del>
      <w:r w:rsidR="001563C0">
        <w:rPr>
          <w:rFonts w:ascii="Times New Roman" w:eastAsia="Times New Roman" w:hAnsi="Times New Roman" w:cs="Times New Roman"/>
        </w:rPr>
        <w:t xml:space="preserve">here </w:t>
      </w:r>
      <w:r w:rsidR="001563C0" w:rsidRPr="001E5B9C">
        <w:rPr>
          <w:rFonts w:ascii="Times New Roman" w:eastAsia="Times New Roman" w:hAnsi="Times New Roman" w:cs="Times New Roman"/>
          <w:i/>
          <w:iCs/>
        </w:rPr>
        <w:t>S(t)</w:t>
      </w:r>
      <w:r w:rsidR="001563C0" w:rsidRPr="001E5B9C">
        <w:rPr>
          <w:rFonts w:ascii="Times New Roman" w:eastAsia="Times New Roman" w:hAnsi="Times New Roman" w:cs="Times New Roman"/>
        </w:rPr>
        <w:t xml:space="preserve"> = number of susceptible individuals at time t, </w:t>
      </w:r>
      <w:r w:rsidR="001563C0" w:rsidRPr="001E5B9C">
        <w:rPr>
          <w:rFonts w:ascii="Times New Roman" w:eastAsia="Times New Roman" w:hAnsi="Times New Roman" w:cs="Times New Roman"/>
          <w:i/>
          <w:iCs/>
        </w:rPr>
        <w:t>I(t)</w:t>
      </w:r>
      <w:r w:rsidR="001563C0" w:rsidRPr="001E5B9C">
        <w:rPr>
          <w:rFonts w:ascii="Times New Roman" w:eastAsia="Times New Roman" w:hAnsi="Times New Roman" w:cs="Times New Roman"/>
        </w:rPr>
        <w:t xml:space="preserve"> = number of infected individuals at time</w:t>
      </w:r>
      <w:r w:rsidR="001563C0" w:rsidRPr="001E5B9C">
        <w:rPr>
          <w:rFonts w:ascii="Times New Roman" w:eastAsia="Times New Roman" w:hAnsi="Times New Roman" w:cs="Times New Roman"/>
          <w:i/>
          <w:iCs/>
        </w:rPr>
        <w:t xml:space="preserve"> t</w:t>
      </w:r>
      <w:r w:rsidR="001563C0" w:rsidRPr="001E5B9C">
        <w:rPr>
          <w:rFonts w:ascii="Times New Roman" w:eastAsia="Times New Roman" w:hAnsi="Times New Roman" w:cs="Times New Roman"/>
        </w:rPr>
        <w:t xml:space="preserve">, and </w:t>
      </w:r>
      <w:r w:rsidR="001563C0" w:rsidRPr="001E5B9C">
        <w:rPr>
          <w:rFonts w:ascii="Times New Roman" w:eastAsia="Times New Roman" w:hAnsi="Times New Roman" w:cs="Times New Roman"/>
          <w:i/>
          <w:iCs/>
        </w:rPr>
        <w:t xml:space="preserve">R(t) </w:t>
      </w:r>
      <w:r w:rsidR="001563C0" w:rsidRPr="001E5B9C">
        <w:rPr>
          <w:rFonts w:ascii="Times New Roman" w:eastAsia="Times New Roman" w:hAnsi="Times New Roman" w:cs="Times New Roman"/>
        </w:rPr>
        <w:t>= number of recovered individuals at time t.</w:t>
      </w:r>
      <w:ins w:id="34" w:author="Madeline Jarvis-Cross" w:date="2022-03-01T11:45:00Z">
        <w:r>
          <w:rPr>
            <w:rFonts w:ascii="Times New Roman" w:eastAsia="Times New Roman" w:hAnsi="Times New Roman" w:cs="Times New Roman"/>
          </w:rPr>
          <w:t xml:space="preserve"> SIR models are written in continuous time, meaning </w:t>
        </w:r>
      </w:ins>
      <w:ins w:id="35" w:author="Madeline Jarvis-Cross" w:date="2022-03-01T11:46:00Z">
        <w:r>
          <w:rPr>
            <w:rFonts w:ascii="Times New Roman" w:eastAsia="Times New Roman" w:hAnsi="Times New Roman" w:cs="Times New Roman"/>
          </w:rPr>
          <w:t>that they are comprised of differential equations, wherein we</w:t>
        </w:r>
      </w:ins>
      <w:ins w:id="36" w:author="Madeline Jarvis-Cross" w:date="2022-03-01T11:47:00Z">
        <w:r>
          <w:rPr>
            <w:rFonts w:ascii="Times New Roman" w:eastAsia="Times New Roman" w:hAnsi="Times New Roman" w:cs="Times New Roman"/>
          </w:rPr>
          <w:t>’re interested in the change of a state variable (S, I, or R) over time</w:t>
        </w:r>
      </w:ins>
      <w:ins w:id="37" w:author="Madeline Jarvis-Cross" w:date="2022-03-01T11:51:00Z">
        <w:r>
          <w:rPr>
            <w:rFonts w:ascii="Times New Roman" w:eastAsia="Times New Roman" w:hAnsi="Times New Roman" w:cs="Times New Roman"/>
          </w:rPr>
          <w:t xml:space="preserve"> as a continuous variable</w:t>
        </w:r>
      </w:ins>
      <w:ins w:id="38" w:author="Madeline Jarvis-Cross" w:date="2022-03-01T11:52:00Z">
        <w:r>
          <w:rPr>
            <w:rFonts w:ascii="Times New Roman" w:eastAsia="Times New Roman" w:hAnsi="Times New Roman" w:cs="Times New Roman"/>
          </w:rPr>
          <w:t xml:space="preserve"> (</w:t>
        </w:r>
      </w:ins>
      <m:oMath>
        <m:r>
          <w:ins w:id="39" w:author="Madeline Jarvis-Cross" w:date="2022-03-01T11:52:00Z">
            <m:rPr>
              <m:sty m:val="p"/>
            </m:rPr>
            <w:rPr>
              <w:rFonts w:ascii="Cambria Math" w:eastAsia="Times New Roman" w:hAnsi="Cambria Math" w:cs="Times New Roman"/>
            </w:rPr>
            <m:t>Δ</m:t>
          </w:ins>
        </m:r>
        <m:r>
          <w:ins w:id="40" w:author="Madeline Jarvis-Cross" w:date="2022-03-01T11:52:00Z">
            <w:rPr>
              <w:rFonts w:ascii="Cambria Math" w:eastAsia="Times New Roman" w:hAnsi="Cambria Math" w:cs="Times New Roman"/>
            </w:rPr>
            <m:t>t→</m:t>
          </w:ins>
        </m:r>
        <m:r>
          <w:ins w:id="41" w:author="Madeline Jarvis-Cross" w:date="2022-03-01T11:53:00Z">
            <w:rPr>
              <w:rFonts w:ascii="Cambria Math" w:eastAsia="Times New Roman" w:hAnsi="Cambria Math" w:cs="Times New Roman"/>
            </w:rPr>
            <m:t>0</m:t>
          </w:ins>
        </m:r>
      </m:oMath>
      <w:ins w:id="42" w:author="Madeline Jarvis-Cross" w:date="2022-03-01T11:52:00Z">
        <w:r>
          <w:rPr>
            <w:rFonts w:ascii="Times New Roman" w:eastAsia="Times New Roman" w:hAnsi="Times New Roman" w:cs="Times New Roman"/>
          </w:rPr>
          <w:t>) rather than discrete (</w:t>
        </w:r>
      </w:ins>
      <m:oMath>
        <m:sSub>
          <m:sSubPr>
            <m:ctrlPr>
              <w:ins w:id="43" w:author="Madeline Jarvis-Cross" w:date="2022-03-01T11:58:00Z">
                <w:rPr>
                  <w:rFonts w:ascii="Cambria Math" w:eastAsia="Times New Roman" w:hAnsi="Cambria Math" w:cs="Times New Roman"/>
                  <w:i/>
                </w:rPr>
              </w:ins>
            </m:ctrlPr>
          </m:sSubPr>
          <m:e>
            <m:r>
              <w:ins w:id="44" w:author="Madeline Jarvis-Cross" w:date="2022-03-01T11:58:00Z">
                <w:rPr>
                  <w:rFonts w:ascii="Cambria Math" w:eastAsia="Times New Roman" w:hAnsi="Cambria Math" w:cs="Times New Roman"/>
                </w:rPr>
                <m:t>t</m:t>
              </w:ins>
            </m:r>
          </m:e>
          <m:sub>
            <m:r>
              <w:ins w:id="45" w:author="Madeline Jarvis-Cross" w:date="2022-03-01T11:58:00Z">
                <w:rPr>
                  <w:rFonts w:ascii="Cambria Math" w:eastAsia="Times New Roman" w:hAnsi="Cambria Math" w:cs="Times New Roman"/>
                </w:rPr>
                <m:t>0</m:t>
              </w:ins>
            </m:r>
          </m:sub>
        </m:sSub>
        <m:r>
          <w:ins w:id="46" w:author="Madeline Jarvis-Cross" w:date="2022-03-01T11:54:00Z">
            <w:rPr>
              <w:rFonts w:ascii="Cambria Math" w:eastAsia="Times New Roman" w:hAnsi="Cambria Math" w:cs="Times New Roman"/>
            </w:rPr>
            <m:t>→</m:t>
          </w:ins>
        </m:r>
        <m:sSub>
          <m:sSubPr>
            <m:ctrlPr>
              <w:ins w:id="47" w:author="Madeline Jarvis-Cross" w:date="2022-03-01T11:58:00Z">
                <w:rPr>
                  <w:rFonts w:ascii="Cambria Math" w:eastAsia="Times New Roman" w:hAnsi="Cambria Math" w:cs="Times New Roman"/>
                  <w:i/>
                </w:rPr>
              </w:ins>
            </m:ctrlPr>
          </m:sSubPr>
          <m:e>
            <m:r>
              <w:ins w:id="48" w:author="Madeline Jarvis-Cross" w:date="2022-03-01T11:58:00Z">
                <w:rPr>
                  <w:rFonts w:ascii="Cambria Math" w:eastAsia="Times New Roman" w:hAnsi="Cambria Math" w:cs="Times New Roman"/>
                </w:rPr>
                <m:t>t</m:t>
              </w:ins>
            </m:r>
          </m:e>
          <m:sub>
            <m:r>
              <w:ins w:id="49" w:author="Madeline Jarvis-Cross" w:date="2022-03-01T11:58:00Z">
                <w:rPr>
                  <w:rFonts w:ascii="Cambria Math" w:eastAsia="Times New Roman" w:hAnsi="Cambria Math" w:cs="Times New Roman"/>
                </w:rPr>
                <m:t>0</m:t>
              </w:ins>
            </m:r>
          </m:sub>
        </m:sSub>
        <m:r>
          <w:ins w:id="50" w:author="Madeline Jarvis-Cross" w:date="2022-03-01T11:54:00Z">
            <w:rPr>
              <w:rFonts w:ascii="Cambria Math" w:eastAsia="Times New Roman" w:hAnsi="Cambria Math" w:cs="Times New Roman"/>
            </w:rPr>
            <m:t>+</m:t>
          </w:ins>
        </m:r>
        <m:sSub>
          <m:sSubPr>
            <m:ctrlPr>
              <w:ins w:id="51" w:author="Madeline Jarvis-Cross" w:date="2022-03-01T11:57:00Z">
                <w:rPr>
                  <w:rFonts w:ascii="Cambria Math" w:eastAsia="Times New Roman" w:hAnsi="Cambria Math" w:cs="Times New Roman"/>
                  <w:i/>
                </w:rPr>
              </w:ins>
            </m:ctrlPr>
          </m:sSubPr>
          <m:e>
            <m:r>
              <w:ins w:id="52" w:author="Madeline Jarvis-Cross" w:date="2022-03-01T11:57:00Z">
                <w:rPr>
                  <w:rFonts w:ascii="Cambria Math" w:eastAsia="Times New Roman" w:hAnsi="Cambria Math" w:cs="Times New Roman"/>
                </w:rPr>
                <m:t>d</m:t>
              </w:ins>
            </m:r>
          </m:e>
          <m:sub>
            <m:r>
              <w:ins w:id="53" w:author="Madeline Jarvis-Cross" w:date="2022-03-01T11:57:00Z">
                <w:rPr>
                  <w:rFonts w:ascii="Cambria Math" w:eastAsia="Times New Roman" w:hAnsi="Cambria Math" w:cs="Times New Roman"/>
                </w:rPr>
                <m:t>t</m:t>
              </w:ins>
            </m:r>
          </m:sub>
        </m:sSub>
        <m:r>
          <w:ins w:id="54" w:author="Madeline Jarvis-Cross" w:date="2022-03-01T11:58:00Z">
            <w:rPr>
              <w:rFonts w:ascii="Cambria Math" w:eastAsia="Times New Roman" w:hAnsi="Cambria Math" w:cs="Times New Roman"/>
            </w:rPr>
            <m:t>…</m:t>
          </w:ins>
        </m:r>
      </m:oMath>
      <w:ins w:id="55" w:author="Madeline Jarvis-Cross" w:date="2022-03-01T11:58:00Z">
        <w:r>
          <w:rPr>
            <w:rFonts w:ascii="Times New Roman" w:eastAsia="Times New Roman" w:hAnsi="Times New Roman" w:cs="Times New Roman"/>
          </w:rPr>
          <w:t xml:space="preserve">, </w:t>
        </w:r>
      </w:ins>
      <w:ins w:id="56" w:author="Madeline Jarvis-Cross" w:date="2022-03-01T11:59:00Z">
        <w:r>
          <w:rPr>
            <w:rFonts w:ascii="Times New Roman" w:eastAsia="Times New Roman" w:hAnsi="Times New Roman" w:cs="Times New Roman"/>
          </w:rPr>
          <w:t>where “</w:t>
        </w:r>
      </w:ins>
      <m:oMath>
        <m:sSub>
          <m:sSubPr>
            <m:ctrlPr>
              <w:ins w:id="57" w:author="Madeline Jarvis-Cross" w:date="2022-03-01T11:59:00Z">
                <w:rPr>
                  <w:rFonts w:ascii="Cambria Math" w:eastAsia="Times New Roman" w:hAnsi="Cambria Math" w:cs="Times New Roman"/>
                  <w:i/>
                </w:rPr>
              </w:ins>
            </m:ctrlPr>
          </m:sSubPr>
          <m:e>
            <m:r>
              <w:ins w:id="58" w:author="Madeline Jarvis-Cross" w:date="2022-03-01T11:59:00Z">
                <w:rPr>
                  <w:rFonts w:ascii="Cambria Math" w:eastAsia="Times New Roman" w:hAnsi="Cambria Math" w:cs="Times New Roman"/>
                </w:rPr>
                <m:t>d</m:t>
              </w:ins>
            </m:r>
          </m:e>
          <m:sub>
            <m:r>
              <w:ins w:id="59" w:author="Madeline Jarvis-Cross" w:date="2022-03-01T11:59:00Z">
                <w:rPr>
                  <w:rFonts w:ascii="Cambria Math" w:eastAsia="Times New Roman" w:hAnsi="Cambria Math" w:cs="Times New Roman"/>
                </w:rPr>
                <m:t>t</m:t>
              </w:ins>
            </m:r>
          </m:sub>
        </m:sSub>
      </m:oMath>
      <w:ins w:id="60" w:author="Madeline Jarvis-Cross" w:date="2022-03-01T11:59:00Z">
        <w:r>
          <w:rPr>
            <w:rFonts w:ascii="Times New Roman" w:eastAsia="Times New Roman" w:hAnsi="Times New Roman" w:cs="Times New Roman"/>
          </w:rPr>
          <w:t>” is the discretization interval</w:t>
        </w:r>
      </w:ins>
      <w:ins w:id="61" w:author="Madeline Jarvis-Cross" w:date="2022-03-01T11:52:00Z">
        <w:r>
          <w:rPr>
            <w:rFonts w:ascii="Times New Roman" w:eastAsia="Times New Roman" w:hAnsi="Times New Roman" w:cs="Times New Roman"/>
          </w:rPr>
          <w:t>)</w:t>
        </w:r>
      </w:ins>
      <w:ins w:id="62" w:author="Madeline Jarvis-Cross" w:date="2022-03-01T11:50:00Z">
        <w:r>
          <w:rPr>
            <w:rFonts w:ascii="Times New Roman" w:eastAsia="Times New Roman" w:hAnsi="Times New Roman" w:cs="Times New Roman"/>
          </w:rPr>
          <w:t xml:space="preserve">. </w:t>
        </w:r>
      </w:ins>
      <w:r w:rsidR="001563C0">
        <w:rPr>
          <w:rFonts w:ascii="Times New Roman" w:eastAsia="Times New Roman" w:hAnsi="Times New Roman" w:cs="Times New Roman"/>
        </w:rPr>
        <w:t xml:space="preserve"> </w:t>
      </w:r>
      <w:r w:rsidR="001E5B9C" w:rsidRPr="001E5B9C">
        <w:rPr>
          <w:rFonts w:ascii="Times New Roman" w:eastAsia="Times New Roman" w:hAnsi="Times New Roman" w:cs="Times New Roman"/>
          <w:i/>
          <w:iCs/>
        </w:rPr>
        <w:t>β</w:t>
      </w:r>
      <w:r w:rsidR="001E5B9C" w:rsidRPr="001E5B9C">
        <w:rPr>
          <w:rFonts w:ascii="Times New Roman" w:eastAsia="Times New Roman" w:hAnsi="Times New Roman" w:cs="Times New Roman"/>
        </w:rPr>
        <w:t xml:space="preserve"> is transmission </w:t>
      </w:r>
      <w:r w:rsidR="00F631BE">
        <w:rPr>
          <w:rFonts w:ascii="Times New Roman" w:eastAsia="Times New Roman" w:hAnsi="Times New Roman" w:cs="Times New Roman"/>
        </w:rPr>
        <w:t>rate</w:t>
      </w:r>
      <w:r w:rsidR="00C10D4F">
        <w:rPr>
          <w:rFonts w:ascii="Times New Roman" w:eastAsia="Times New Roman" w:hAnsi="Times New Roman" w:cs="Times New Roman"/>
        </w:rPr>
        <w:t xml:space="preserve"> (i.e. </w:t>
      </w:r>
      <w:r w:rsidR="00C10D4F" w:rsidRPr="00C10D4F">
        <w:rPr>
          <w:rFonts w:ascii="Times New Roman" w:eastAsia="Times New Roman" w:hAnsi="Times New Roman" w:cs="Times New Roman"/>
          <w:iCs/>
        </w:rPr>
        <w:t xml:space="preserve">probability that a random encounter between </w:t>
      </w:r>
      <w:r w:rsidR="00C10D4F">
        <w:rPr>
          <w:rFonts w:ascii="Times New Roman" w:eastAsia="Times New Roman" w:hAnsi="Times New Roman" w:cs="Times New Roman"/>
          <w:iCs/>
        </w:rPr>
        <w:t xml:space="preserve">one </w:t>
      </w:r>
      <w:r w:rsidR="00C10D4F" w:rsidRPr="00C10D4F">
        <w:rPr>
          <w:rFonts w:ascii="Times New Roman" w:eastAsia="Times New Roman" w:hAnsi="Times New Roman" w:cs="Times New Roman"/>
          <w:iCs/>
        </w:rPr>
        <w:t xml:space="preserve">S and </w:t>
      </w:r>
      <w:r w:rsidR="00C10D4F">
        <w:rPr>
          <w:rFonts w:ascii="Times New Roman" w:eastAsia="Times New Roman" w:hAnsi="Times New Roman" w:cs="Times New Roman"/>
          <w:iCs/>
        </w:rPr>
        <w:t xml:space="preserve">one </w:t>
      </w:r>
      <w:r w:rsidR="00C10D4F" w:rsidRPr="00C10D4F">
        <w:rPr>
          <w:rFonts w:ascii="Times New Roman" w:eastAsia="Times New Roman" w:hAnsi="Times New Roman" w:cs="Times New Roman"/>
          <w:iCs/>
        </w:rPr>
        <w:t>I results in infection of S)</w:t>
      </w:r>
      <w:r w:rsidR="00F631BE">
        <w:rPr>
          <w:rFonts w:ascii="Times New Roman" w:eastAsia="Times New Roman" w:hAnsi="Times New Roman" w:cs="Times New Roman"/>
        </w:rPr>
        <w:t xml:space="preserve">, </w:t>
      </w:r>
      <w:r w:rsidR="00F631BE" w:rsidRPr="00BE5FA1">
        <w:rPr>
          <w:rFonts w:ascii="Times New Roman" w:eastAsia="Times New Roman" w:hAnsi="Times New Roman" w:cs="Times New Roman"/>
          <w:i/>
        </w:rPr>
        <w:sym w:font="Symbol" w:char="F061"/>
      </w:r>
      <w:r w:rsidR="00F631BE">
        <w:rPr>
          <w:rFonts w:ascii="Times New Roman" w:eastAsia="Times New Roman" w:hAnsi="Times New Roman" w:cs="Times New Roman"/>
        </w:rPr>
        <w:t xml:space="preserve"> is death rate of infected individuals from the disease</w:t>
      </w:r>
      <w:r w:rsidR="00C10D4F">
        <w:rPr>
          <w:rFonts w:ascii="Times New Roman" w:eastAsia="Times New Roman" w:hAnsi="Times New Roman" w:cs="Times New Roman"/>
        </w:rPr>
        <w:t xml:space="preserve"> (i.e. probability that an </w:t>
      </w:r>
      <w:ins w:id="63" w:author="Madeline Jarvis-Cross" w:date="2022-03-01T11:56:00Z">
        <w:r>
          <w:rPr>
            <w:rFonts w:ascii="Times New Roman" w:eastAsia="Times New Roman" w:hAnsi="Times New Roman" w:cs="Times New Roman"/>
          </w:rPr>
          <w:t>individual in the “I” compartment of the model</w:t>
        </w:r>
      </w:ins>
      <w:del w:id="64" w:author="Madeline Jarvis-Cross" w:date="2022-03-01T11:56:00Z">
        <w:r w:rsidR="00C10D4F" w:rsidDel="005E6B7F">
          <w:rPr>
            <w:rFonts w:ascii="Times New Roman" w:eastAsia="Times New Roman" w:hAnsi="Times New Roman" w:cs="Times New Roman"/>
          </w:rPr>
          <w:delText>I</w:delText>
        </w:r>
      </w:del>
      <w:r w:rsidR="00C10D4F">
        <w:rPr>
          <w:rFonts w:ascii="Times New Roman" w:eastAsia="Times New Roman" w:hAnsi="Times New Roman" w:cs="Times New Roman"/>
        </w:rPr>
        <w:t xml:space="preserve"> will die from the disease)</w:t>
      </w:r>
      <w:r w:rsidR="001E5B9C" w:rsidRPr="001E5B9C">
        <w:rPr>
          <w:rFonts w:ascii="Times New Roman" w:eastAsia="Times New Roman" w:hAnsi="Times New Roman" w:cs="Times New Roman"/>
        </w:rPr>
        <w:t xml:space="preserve"> and </w:t>
      </w:r>
      <w:r w:rsidR="00F631BE">
        <w:rPr>
          <w:rFonts w:ascii="Times New Roman" w:eastAsia="Times New Roman" w:hAnsi="Times New Roman" w:cs="Times New Roman"/>
          <w:i/>
          <w:iCs/>
        </w:rPr>
        <w:sym w:font="Symbol" w:char="F067"/>
      </w:r>
      <w:r w:rsidR="005C5A63">
        <w:rPr>
          <w:rFonts w:ascii="Times New Roman" w:eastAsia="Times New Roman" w:hAnsi="Times New Roman" w:cs="Times New Roman"/>
        </w:rPr>
        <w:t xml:space="preserve"> is </w:t>
      </w:r>
      <w:r w:rsidR="001E5B9C" w:rsidRPr="001E5B9C">
        <w:rPr>
          <w:rFonts w:ascii="Times New Roman" w:eastAsia="Times New Roman" w:hAnsi="Times New Roman" w:cs="Times New Roman"/>
        </w:rPr>
        <w:t>recovery rate</w:t>
      </w:r>
      <w:r w:rsidR="00F631BE">
        <w:rPr>
          <w:rFonts w:ascii="Times New Roman" w:eastAsia="Times New Roman" w:hAnsi="Times New Roman" w:cs="Times New Roman"/>
        </w:rPr>
        <w:t xml:space="preserve"> of infected individuals</w:t>
      </w:r>
      <w:r w:rsidR="00C10D4F">
        <w:rPr>
          <w:rFonts w:ascii="Times New Roman" w:eastAsia="Times New Roman" w:hAnsi="Times New Roman" w:cs="Times New Roman"/>
        </w:rPr>
        <w:t xml:space="preserve"> (i.e. probability that an </w:t>
      </w:r>
      <w:ins w:id="65" w:author="Madeline Jarvis-Cross" w:date="2022-03-01T11:57:00Z">
        <w:r>
          <w:rPr>
            <w:rFonts w:ascii="Times New Roman" w:eastAsia="Times New Roman" w:hAnsi="Times New Roman" w:cs="Times New Roman"/>
          </w:rPr>
          <w:t>individual in the “I” compartment of the model</w:t>
        </w:r>
      </w:ins>
      <w:del w:id="66" w:author="Madeline Jarvis-Cross" w:date="2022-03-01T11:57:00Z">
        <w:r w:rsidR="00C10D4F" w:rsidDel="005E6B7F">
          <w:rPr>
            <w:rFonts w:ascii="Times New Roman" w:eastAsia="Times New Roman" w:hAnsi="Times New Roman" w:cs="Times New Roman"/>
          </w:rPr>
          <w:delText>I</w:delText>
        </w:r>
      </w:del>
      <w:r w:rsidR="00C10D4F">
        <w:rPr>
          <w:rFonts w:ascii="Times New Roman" w:eastAsia="Times New Roman" w:hAnsi="Times New Roman" w:cs="Times New Roman"/>
        </w:rPr>
        <w:t xml:space="preserve"> will recover and become permanently immune to the disease)</w:t>
      </w:r>
      <w:r w:rsidR="001E5B9C" w:rsidRPr="001E5B9C">
        <w:rPr>
          <w:rFonts w:ascii="Times New Roman" w:eastAsia="Times New Roman" w:hAnsi="Times New Roman" w:cs="Times New Roman"/>
        </w:rPr>
        <w:t xml:space="preserve">. </w:t>
      </w:r>
      <w:r w:rsidR="00D12EC4">
        <w:rPr>
          <w:rFonts w:ascii="Times New Roman" w:eastAsia="Times New Roman" w:hAnsi="Times New Roman" w:cs="Times New Roman"/>
        </w:rPr>
        <w:t>T</w:t>
      </w:r>
      <w:r w:rsidR="00C10D4F">
        <w:rPr>
          <w:rFonts w:ascii="Times New Roman" w:eastAsia="Times New Roman" w:hAnsi="Times New Roman" w:cs="Times New Roman"/>
        </w:rPr>
        <w:t xml:space="preserve">hese rates are </w:t>
      </w:r>
      <w:proofErr w:type="gramStart"/>
      <w:r w:rsidR="00C10D4F">
        <w:rPr>
          <w:rFonts w:ascii="Times New Roman" w:eastAsia="Times New Roman" w:hAnsi="Times New Roman" w:cs="Times New Roman"/>
        </w:rPr>
        <w:t>probabilities</w:t>
      </w:r>
      <w:proofErr w:type="gramEnd"/>
      <w:r w:rsidR="00D12EC4">
        <w:rPr>
          <w:rFonts w:ascii="Times New Roman" w:eastAsia="Times New Roman" w:hAnsi="Times New Roman" w:cs="Times New Roman"/>
        </w:rPr>
        <w:t xml:space="preserve"> so </w:t>
      </w:r>
      <w:r w:rsidR="00C10D4F">
        <w:rPr>
          <w:rFonts w:ascii="Times New Roman" w:eastAsia="Times New Roman" w:hAnsi="Times New Roman" w:cs="Times New Roman"/>
        </w:rPr>
        <w:t xml:space="preserve">they </w:t>
      </w:r>
      <w:r w:rsidR="005C5A63">
        <w:rPr>
          <w:rFonts w:ascii="Times New Roman" w:eastAsia="Times New Roman" w:hAnsi="Times New Roman" w:cs="Times New Roman"/>
        </w:rPr>
        <w:t xml:space="preserve">take on values between 0 and 1. </w:t>
      </w:r>
    </w:p>
    <w:p w14:paraId="4E311BEC" w14:textId="77777777" w:rsidR="00C10D4F" w:rsidRDefault="00C10D4F" w:rsidP="00064704">
      <w:pPr>
        <w:rPr>
          <w:rFonts w:ascii="Times New Roman" w:eastAsia="Times New Roman" w:hAnsi="Times New Roman" w:cs="Times New Roman"/>
        </w:rPr>
      </w:pPr>
    </w:p>
    <w:p w14:paraId="4D090DEA" w14:textId="77777777" w:rsidR="00064704" w:rsidRDefault="001563C0" w:rsidP="00064704">
      <w:pPr>
        <w:rPr>
          <w:rFonts w:ascii="Times New Roman" w:eastAsia="Times New Roman" w:hAnsi="Times New Roman" w:cs="Times New Roman"/>
        </w:rPr>
      </w:pPr>
      <w:r>
        <w:rPr>
          <w:rFonts w:ascii="Times New Roman" w:eastAsia="Times New Roman" w:hAnsi="Times New Roman" w:cs="Times New Roman"/>
        </w:rPr>
        <w:t>T</w:t>
      </w:r>
      <w:r w:rsidR="00064704" w:rsidRPr="001E5B9C">
        <w:rPr>
          <w:rFonts w:ascii="Times New Roman" w:eastAsia="Times New Roman" w:hAnsi="Times New Roman" w:cs="Times New Roman"/>
        </w:rPr>
        <w:t xml:space="preserve">he derivatives </w:t>
      </w:r>
      <w:r w:rsidR="000E78C5">
        <w:rPr>
          <w:rFonts w:ascii="Times New Roman" w:eastAsia="Times New Roman" w:hAnsi="Times New Roman" w:cs="Times New Roman"/>
        </w:rPr>
        <w:t>in</w:t>
      </w:r>
      <w:r w:rsidR="00064704" w:rsidRPr="001E5B9C">
        <w:rPr>
          <w:rFonts w:ascii="Times New Roman" w:eastAsia="Times New Roman" w:hAnsi="Times New Roman" w:cs="Times New Roman"/>
        </w:rPr>
        <w:t xml:space="preserve"> </w:t>
      </w:r>
      <w:r w:rsidR="000E78C5">
        <w:rPr>
          <w:rFonts w:ascii="Times New Roman" w:eastAsia="Times New Roman" w:hAnsi="Times New Roman" w:cs="Times New Roman"/>
        </w:rPr>
        <w:t xml:space="preserve">equations </w:t>
      </w:r>
      <w:r w:rsidR="00915739">
        <w:rPr>
          <w:rFonts w:ascii="Times New Roman" w:eastAsia="Times New Roman" w:hAnsi="Times New Roman" w:cs="Times New Roman"/>
        </w:rPr>
        <w:t>1-3 above</w:t>
      </w:r>
      <w:r w:rsidR="00967C20" w:rsidRPr="00967C20">
        <w:rPr>
          <w:rFonts w:ascii="Times New Roman" w:eastAsia="Times New Roman" w:hAnsi="Times New Roman" w:cs="Times New Roman"/>
        </w:rPr>
        <w:t xml:space="preserve"> </w:t>
      </w:r>
      <w:r>
        <w:rPr>
          <w:rFonts w:ascii="Times New Roman" w:eastAsia="Times New Roman" w:hAnsi="Times New Roman" w:cs="Times New Roman"/>
        </w:rPr>
        <w:t xml:space="preserve">can be discretize </w:t>
      </w:r>
      <w:r w:rsidR="00967C20">
        <w:rPr>
          <w:rFonts w:ascii="Times New Roman" w:eastAsia="Times New Roman" w:hAnsi="Times New Roman" w:cs="Times New Roman"/>
        </w:rPr>
        <w:t xml:space="preserve">with </w:t>
      </w:r>
      <w:r w:rsidR="00967C20" w:rsidRPr="001E5B9C">
        <w:rPr>
          <w:rFonts w:ascii="Times New Roman" w:eastAsia="Times New Roman" w:hAnsi="Times New Roman" w:cs="Times New Roman"/>
        </w:rPr>
        <w:t>Euler approximation</w:t>
      </w:r>
      <w:r w:rsidR="003C727D">
        <w:rPr>
          <w:rFonts w:ascii="Times New Roman" w:eastAsia="Times New Roman" w:hAnsi="Times New Roman" w:cs="Times New Roman"/>
        </w:rPr>
        <w:t>s</w:t>
      </w:r>
      <w:r w:rsidR="00064704" w:rsidRPr="001E5B9C">
        <w:rPr>
          <w:rFonts w:ascii="Times New Roman" w:eastAsia="Times New Roman" w:hAnsi="Times New Roman" w:cs="Times New Roman"/>
        </w:rPr>
        <w:t xml:space="preserve">: </w:t>
      </w:r>
    </w:p>
    <w:p w14:paraId="6F67BA66" w14:textId="77777777" w:rsidR="00064704" w:rsidRDefault="00064704" w:rsidP="00064704">
      <w:pPr>
        <w:rPr>
          <w:rFonts w:ascii="Times New Roman" w:eastAsia="Times New Roman" w:hAnsi="Times New Roman" w:cs="Times New Roman"/>
        </w:rPr>
      </w:pPr>
    </w:p>
    <w:p w14:paraId="7966C693" w14:textId="77777777" w:rsidR="00064704" w:rsidRDefault="000E78C5" w:rsidP="00DD40A1">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(4)</m:t>
        </m:r>
      </m:oMath>
      <w:r w:rsidR="00B21A47">
        <w:rPr>
          <w:rFonts w:ascii="Times New Roman" w:eastAsia="Times New Roman" w:hAnsi="Times New Roman" w:cs="Times New Roman"/>
        </w:rPr>
        <w:t xml:space="preserve">         </w:t>
      </w:r>
    </w:p>
    <w:p w14:paraId="76DCE86A" w14:textId="77777777" w:rsidR="000E78C5" w:rsidRDefault="000E78C5" w:rsidP="00064704">
      <w:pPr>
        <w:rPr>
          <w:rFonts w:ascii="Times New Roman" w:eastAsia="Times New Roman" w:hAnsi="Times New Roman" w:cs="Times New Roman"/>
        </w:rPr>
      </w:pPr>
    </w:p>
    <w:p w14:paraId="13CD23D2" w14:textId="77777777" w:rsidR="00064704" w:rsidRDefault="00B21A47" w:rsidP="00064704">
      <w:pPr>
        <w:rPr>
          <w:rFonts w:ascii="Times New Roman" w:eastAsia="Times New Roman" w:hAnsi="Times New Roman" w:cs="Times New Roman"/>
        </w:rPr>
      </w:pPr>
      <w:r>
        <w:rPr>
          <w:rFonts w:ascii="Times New Roman" w:eastAsia="Times New Roman" w:hAnsi="Times New Roman" w:cs="Times New Roman"/>
        </w:rPr>
        <w:t xml:space="preserve">   I</w:t>
      </w:r>
      <m:oMath>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ctrlPr>
              <w:rPr>
                <w:rFonts w:ascii="Cambria Math" w:eastAsia="Times New Roman" w:hAnsi="Cambria Math" w:cs="Times New Roman"/>
                <w:i/>
              </w:rPr>
            </m:ctrlPr>
          </m:dPr>
          <m:e>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1"/>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m:t>
            </m:r>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m:rPr>
            <m:sty m:val="p"/>
          </m:rPr>
          <w:rPr>
            <w:rFonts w:ascii="Cambria Math" w:eastAsia="Times New Roman" w:hAnsi="Cambria Math" w:cs="Times New Roman"/>
          </w:rPr>
          <m:t xml:space="preserve">      (5)</m:t>
        </m:r>
      </m:oMath>
      <w:r>
        <w:rPr>
          <w:rFonts w:ascii="Times New Roman" w:eastAsia="Times New Roman" w:hAnsi="Times New Roman" w:cs="Times New Roman"/>
        </w:rPr>
        <w:t xml:space="preserve">      </w:t>
      </w:r>
    </w:p>
    <w:p w14:paraId="3FE3E5C3" w14:textId="77777777" w:rsidR="00064704" w:rsidRDefault="00064704" w:rsidP="00064704">
      <w:pPr>
        <w:rPr>
          <w:rFonts w:ascii="Times New Roman" w:eastAsia="Times New Roman" w:hAnsi="Times New Roman" w:cs="Times New Roman"/>
        </w:rPr>
      </w:pPr>
    </w:p>
    <w:p w14:paraId="24F245B4" w14:textId="77777777" w:rsidR="00064704" w:rsidRDefault="00B21A47" w:rsidP="00064704">
      <w:pPr>
        <w:rPr>
          <w:rFonts w:ascii="Times New Roman" w:eastAsia="Times New Roman" w:hAnsi="Times New Roman" w:cs="Times New Roman"/>
        </w:rPr>
      </w:pPr>
      <m:oMathPara>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(6)</m:t>
          </m:r>
        </m:oMath>
      </m:oMathPara>
    </w:p>
    <w:p w14:paraId="7D68D863" w14:textId="77777777" w:rsidR="00064704" w:rsidRDefault="00064704" w:rsidP="00064704">
      <w:pPr>
        <w:rPr>
          <w:rFonts w:ascii="Times New Roman" w:eastAsia="Times New Roman" w:hAnsi="Times New Roman" w:cs="Times New Roman"/>
        </w:rPr>
      </w:pPr>
    </w:p>
    <w:p w14:paraId="3A42518A" w14:textId="77777777" w:rsidR="007A03F5" w:rsidRDefault="00064704" w:rsidP="00064704">
      <w:pPr>
        <w:rPr>
          <w:rFonts w:ascii="Times New Roman" w:eastAsia="Times New Roman" w:hAnsi="Times New Roman" w:cs="Times New Roman"/>
        </w:rPr>
      </w:pPr>
      <w:r w:rsidRPr="00C732C3">
        <w:rPr>
          <w:rFonts w:ascii="Times New Roman" w:eastAsia="Times New Roman" w:hAnsi="Times New Roman" w:cs="Times New Roman"/>
        </w:rPr>
        <w:t xml:space="preserve">where </w:t>
      </w:r>
      <w:r w:rsidRPr="00C732C3">
        <w:rPr>
          <w:rFonts w:ascii="Times New Roman" w:eastAsia="Times New Roman" w:hAnsi="Times New Roman" w:cs="Times New Roman"/>
          <w:i/>
          <w:iCs/>
        </w:rPr>
        <w:t>d</w:t>
      </w:r>
      <w:r w:rsidRPr="00C732C3">
        <w:rPr>
          <w:rFonts w:ascii="Times New Roman" w:eastAsia="Times New Roman" w:hAnsi="Times New Roman" w:cs="Times New Roman"/>
          <w:i/>
          <w:iCs/>
          <w:vertAlign w:val="subscript"/>
        </w:rPr>
        <w:t>t</w:t>
      </w:r>
      <w:r w:rsidRPr="00C732C3">
        <w:rPr>
          <w:rFonts w:ascii="Times New Roman" w:eastAsia="Times New Roman" w:hAnsi="Times New Roman" w:cs="Times New Roman"/>
          <w:i/>
          <w:iCs/>
        </w:rPr>
        <w:t xml:space="preserve"> </w:t>
      </w:r>
      <w:r w:rsidRPr="00C732C3">
        <w:rPr>
          <w:rFonts w:ascii="Times New Roman" w:eastAsia="Times New Roman" w:hAnsi="Times New Roman" w:cs="Times New Roman"/>
        </w:rPr>
        <w:t xml:space="preserve">is the </w:t>
      </w:r>
      <w:r w:rsidR="00C732C3" w:rsidRPr="00C732C3">
        <w:rPr>
          <w:rFonts w:ascii="Times New Roman" w:eastAsia="Times New Roman" w:hAnsi="Times New Roman" w:cs="Times New Roman"/>
        </w:rPr>
        <w:t>time interval used (</w:t>
      </w:r>
      <w:r w:rsidRPr="00C732C3">
        <w:rPr>
          <w:rFonts w:ascii="Times New Roman" w:eastAsia="Times New Roman" w:hAnsi="Times New Roman" w:cs="Times New Roman"/>
        </w:rPr>
        <w:t>discretization interval</w:t>
      </w:r>
      <w:r w:rsidR="00C732C3" w:rsidRPr="00C732C3">
        <w:rPr>
          <w:rFonts w:ascii="Times New Roman" w:eastAsia="Times New Roman" w:hAnsi="Times New Roman" w:cs="Times New Roman"/>
        </w:rPr>
        <w:t>)</w:t>
      </w:r>
      <w:r w:rsidRPr="00C732C3">
        <w:rPr>
          <w:rFonts w:ascii="Times New Roman" w:eastAsia="Times New Roman" w:hAnsi="Times New Roman" w:cs="Times New Roman"/>
        </w:rPr>
        <w:t>.</w:t>
      </w:r>
    </w:p>
    <w:p w14:paraId="1D3EF37A" w14:textId="77777777" w:rsidR="007A03F5" w:rsidRDefault="007A03F5" w:rsidP="001E5B9C">
      <w:pPr>
        <w:rPr>
          <w:rFonts w:ascii="Times New Roman" w:eastAsia="Times New Roman" w:hAnsi="Times New Roman" w:cs="Times New Roman"/>
        </w:rPr>
      </w:pPr>
    </w:p>
    <w:p w14:paraId="130F48B8" w14:textId="77777777" w:rsidR="000D2836" w:rsidRPr="00607A58" w:rsidRDefault="000D2836" w:rsidP="000D2836">
      <w:pPr>
        <w:rPr>
          <w:rFonts w:ascii="Times New Roman" w:eastAsia="Times New Roman" w:hAnsi="Times New Roman" w:cs="Times New Roman"/>
          <w:bCs/>
          <w:u w:val="single"/>
        </w:rPr>
      </w:pPr>
      <w:r w:rsidRPr="00607A58">
        <w:rPr>
          <w:rFonts w:ascii="Times New Roman" w:eastAsia="Times New Roman" w:hAnsi="Times New Roman" w:cs="Times New Roman"/>
          <w:bCs/>
          <w:u w:val="single"/>
        </w:rPr>
        <w:t xml:space="preserve">Reference </w:t>
      </w:r>
    </w:p>
    <w:p w14:paraId="4C657390" w14:textId="77777777" w:rsidR="000D2836" w:rsidRPr="001E5B9C" w:rsidRDefault="000D2836" w:rsidP="000D2836">
      <w:pPr>
        <w:ind w:left="284" w:hanging="284"/>
        <w:rPr>
          <w:rFonts w:ascii="Times New Roman" w:eastAsia="Times New Roman" w:hAnsi="Times New Roman" w:cs="Times New Roman"/>
        </w:rPr>
      </w:pPr>
      <w:proofErr w:type="spellStart"/>
      <w:r w:rsidRPr="001E5B9C">
        <w:rPr>
          <w:rFonts w:ascii="Times New Roman" w:eastAsia="Times New Roman" w:hAnsi="Times New Roman" w:cs="Times New Roman"/>
        </w:rPr>
        <w:t>Kermack</w:t>
      </w:r>
      <w:proofErr w:type="spellEnd"/>
      <w:r w:rsidRPr="001E5B9C">
        <w:rPr>
          <w:rFonts w:ascii="Times New Roman" w:eastAsia="Times New Roman" w:hAnsi="Times New Roman" w:cs="Times New Roman"/>
        </w:rPr>
        <w:t>, W.O., and McKendrick, A.G. 1927. A contribution to the mathematical theory of epidemics. Proceedings of the Royal Society of London. Series A, Containing Papers of a Mathematical and Physical Character. 115</w:t>
      </w:r>
      <w:r>
        <w:rPr>
          <w:rFonts w:ascii="Times New Roman" w:eastAsia="Times New Roman" w:hAnsi="Times New Roman" w:cs="Times New Roman"/>
        </w:rPr>
        <w:t xml:space="preserve"> </w:t>
      </w:r>
      <w:r w:rsidRPr="001E5B9C">
        <w:rPr>
          <w:rFonts w:ascii="Times New Roman" w:eastAsia="Times New Roman" w:hAnsi="Times New Roman" w:cs="Times New Roman"/>
        </w:rPr>
        <w:t>(772):</w:t>
      </w:r>
      <w:r>
        <w:rPr>
          <w:rFonts w:ascii="Times New Roman" w:eastAsia="Times New Roman" w:hAnsi="Times New Roman" w:cs="Times New Roman"/>
        </w:rPr>
        <w:t xml:space="preserve"> </w:t>
      </w:r>
      <w:r w:rsidRPr="001E5B9C">
        <w:rPr>
          <w:rFonts w:ascii="Times New Roman" w:eastAsia="Times New Roman" w:hAnsi="Times New Roman" w:cs="Times New Roman"/>
        </w:rPr>
        <w:t>700–721.</w:t>
      </w:r>
    </w:p>
    <w:p w14:paraId="6B0F4868" w14:textId="77777777" w:rsidR="00117E26" w:rsidRDefault="00117E26" w:rsidP="001E5B9C">
      <w:pPr>
        <w:rPr>
          <w:rFonts w:ascii="Times New Roman" w:eastAsia="Times New Roman" w:hAnsi="Times New Roman" w:cs="Times New Roman"/>
        </w:rPr>
      </w:pPr>
    </w:p>
    <w:p w14:paraId="4459A99A" w14:textId="77777777" w:rsidR="00F631BE" w:rsidRDefault="00F631BE" w:rsidP="00607A58">
      <w:pPr>
        <w:spacing w:after="120"/>
        <w:rPr>
          <w:rFonts w:ascii="Times New Roman" w:eastAsia="Times New Roman" w:hAnsi="Times New Roman" w:cs="Times New Roman"/>
          <w:b/>
          <w:sz w:val="28"/>
        </w:rPr>
      </w:pPr>
      <w:r w:rsidRPr="00064704">
        <w:rPr>
          <w:rFonts w:ascii="Times New Roman" w:eastAsia="Times New Roman" w:hAnsi="Times New Roman" w:cs="Times New Roman"/>
          <w:b/>
          <w:sz w:val="28"/>
        </w:rPr>
        <w:t>Lab Goals</w:t>
      </w:r>
    </w:p>
    <w:p w14:paraId="3ECC6178" w14:textId="77777777" w:rsidR="00C732C3" w:rsidRDefault="00064704" w:rsidP="00607A58">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1. </w:t>
      </w:r>
      <w:r w:rsidR="00C732C3">
        <w:rPr>
          <w:rFonts w:ascii="Times New Roman" w:eastAsia="Times New Roman" w:hAnsi="Times New Roman" w:cs="Times New Roman"/>
        </w:rPr>
        <w:t xml:space="preserve">Apply the SIR Model to a </w:t>
      </w:r>
      <w:r w:rsidR="00C732C3" w:rsidRPr="00C10D4F">
        <w:rPr>
          <w:rFonts w:ascii="Times New Roman" w:eastAsia="Times New Roman" w:hAnsi="Times New Roman" w:cs="Times New Roman"/>
          <w:u w:val="single"/>
        </w:rPr>
        <w:t>non-human</w:t>
      </w:r>
      <w:r w:rsidR="00C732C3">
        <w:rPr>
          <w:rFonts w:ascii="Times New Roman" w:eastAsia="Times New Roman" w:hAnsi="Times New Roman" w:cs="Times New Roman"/>
        </w:rPr>
        <w:t xml:space="preserve"> animal </w:t>
      </w:r>
      <w:r w:rsidR="00E62A39">
        <w:rPr>
          <w:rFonts w:ascii="Times New Roman" w:eastAsia="Times New Roman" w:hAnsi="Times New Roman" w:cs="Times New Roman"/>
        </w:rPr>
        <w:t xml:space="preserve">host </w:t>
      </w:r>
      <w:r w:rsidR="00C732C3">
        <w:rPr>
          <w:rFonts w:ascii="Times New Roman" w:eastAsia="Times New Roman" w:hAnsi="Times New Roman" w:cs="Times New Roman"/>
        </w:rPr>
        <w:t>species.</w:t>
      </w:r>
    </w:p>
    <w:p w14:paraId="41C42158" w14:textId="77777777" w:rsidR="00F631BE"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2. </w:t>
      </w:r>
      <w:r w:rsidR="003D41D9">
        <w:rPr>
          <w:rFonts w:ascii="Times New Roman" w:eastAsia="Times New Roman" w:hAnsi="Times New Roman" w:cs="Times New Roman"/>
        </w:rPr>
        <w:t xml:space="preserve">Understand how SIR Model </w:t>
      </w:r>
      <w:r w:rsidR="00C10D4F">
        <w:rPr>
          <w:rFonts w:ascii="Times New Roman" w:eastAsia="Times New Roman" w:hAnsi="Times New Roman" w:cs="Times New Roman"/>
        </w:rPr>
        <w:t>parameter</w:t>
      </w:r>
      <w:r w:rsidR="003D41D9">
        <w:rPr>
          <w:rFonts w:ascii="Times New Roman" w:eastAsia="Times New Roman" w:hAnsi="Times New Roman" w:cs="Times New Roman"/>
        </w:rPr>
        <w:t>s (</w:t>
      </w:r>
      <w:r w:rsidR="003D41D9">
        <w:rPr>
          <w:rFonts w:ascii="Times New Roman" w:eastAsia="Times New Roman" w:hAnsi="Times New Roman" w:cs="Times New Roman"/>
        </w:rPr>
        <w:sym w:font="Symbol" w:char="F062"/>
      </w:r>
      <w:r w:rsidR="003D41D9">
        <w:rPr>
          <w:rFonts w:ascii="Times New Roman" w:eastAsia="Times New Roman" w:hAnsi="Times New Roman" w:cs="Times New Roman"/>
        </w:rPr>
        <w:t xml:space="preserve">, </w:t>
      </w:r>
      <w:r w:rsidR="003D41D9">
        <w:rPr>
          <w:rFonts w:ascii="Times New Roman" w:eastAsia="Times New Roman" w:hAnsi="Times New Roman" w:cs="Times New Roman"/>
        </w:rPr>
        <w:sym w:font="Symbol" w:char="F061"/>
      </w:r>
      <w:r w:rsidR="003D41D9">
        <w:rPr>
          <w:rFonts w:ascii="Times New Roman" w:eastAsia="Times New Roman" w:hAnsi="Times New Roman" w:cs="Times New Roman"/>
        </w:rPr>
        <w:t xml:space="preserve">, </w:t>
      </w:r>
      <w:r w:rsidR="003D41D9">
        <w:rPr>
          <w:rFonts w:ascii="Times New Roman" w:eastAsia="Times New Roman" w:hAnsi="Times New Roman" w:cs="Times New Roman"/>
        </w:rPr>
        <w:sym w:font="Symbol" w:char="F067"/>
      </w:r>
      <w:r w:rsidR="003D41D9">
        <w:rPr>
          <w:rFonts w:ascii="Times New Roman" w:eastAsia="Times New Roman" w:hAnsi="Times New Roman" w:cs="Times New Roman"/>
        </w:rPr>
        <w:t>)</w:t>
      </w:r>
      <w:r w:rsidR="00C10D4F">
        <w:rPr>
          <w:rFonts w:ascii="Times New Roman" w:eastAsia="Times New Roman" w:hAnsi="Times New Roman" w:cs="Times New Roman"/>
        </w:rPr>
        <w:t xml:space="preserve"> </w:t>
      </w:r>
      <w:r w:rsidR="003D41D9">
        <w:rPr>
          <w:rFonts w:ascii="Times New Roman" w:eastAsia="Times New Roman" w:hAnsi="Times New Roman" w:cs="Times New Roman"/>
        </w:rPr>
        <w:t xml:space="preserve">are measured. </w:t>
      </w:r>
      <w:r w:rsidR="00C10D4F">
        <w:rPr>
          <w:rFonts w:ascii="Times New Roman" w:eastAsia="Times New Roman" w:hAnsi="Times New Roman" w:cs="Times New Roman"/>
        </w:rPr>
        <w:t xml:space="preserve"> </w:t>
      </w:r>
    </w:p>
    <w:p w14:paraId="1C400443" w14:textId="77777777" w:rsidR="00C732C3" w:rsidRDefault="00C10D4F"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3</w:t>
      </w:r>
      <w:r w:rsidR="00064704">
        <w:rPr>
          <w:rFonts w:ascii="Times New Roman" w:eastAsia="Times New Roman" w:hAnsi="Times New Roman" w:cs="Times New Roman"/>
        </w:rPr>
        <w:t xml:space="preserve">. </w:t>
      </w:r>
      <w:r w:rsidR="003D41D9">
        <w:rPr>
          <w:rFonts w:ascii="Times New Roman" w:eastAsia="Times New Roman" w:hAnsi="Times New Roman" w:cs="Times New Roman"/>
        </w:rPr>
        <w:t xml:space="preserve">Use the </w:t>
      </w:r>
      <w:r w:rsidR="00EE71AC">
        <w:rPr>
          <w:rFonts w:ascii="Times New Roman" w:eastAsia="Times New Roman" w:hAnsi="Times New Roman" w:cs="Times New Roman"/>
        </w:rPr>
        <w:t>SIR Model</w:t>
      </w:r>
      <w:r w:rsidR="003D41D9">
        <w:rPr>
          <w:rFonts w:ascii="Times New Roman" w:eastAsia="Times New Roman" w:hAnsi="Times New Roman" w:cs="Times New Roman"/>
        </w:rPr>
        <w:t xml:space="preserve"> to </w:t>
      </w:r>
      <w:r w:rsidR="00C732C3">
        <w:rPr>
          <w:rFonts w:ascii="Times New Roman" w:eastAsia="Times New Roman" w:hAnsi="Times New Roman" w:cs="Times New Roman"/>
        </w:rPr>
        <w:t xml:space="preserve">understand disease dynamics in your animal </w:t>
      </w:r>
      <w:r w:rsidR="00E62A39">
        <w:rPr>
          <w:rFonts w:ascii="Times New Roman" w:eastAsia="Times New Roman" w:hAnsi="Times New Roman" w:cs="Times New Roman"/>
        </w:rPr>
        <w:t>species</w:t>
      </w:r>
      <w:r w:rsidR="00C732C3">
        <w:rPr>
          <w:rFonts w:ascii="Times New Roman" w:eastAsia="Times New Roman" w:hAnsi="Times New Roman" w:cs="Times New Roman"/>
        </w:rPr>
        <w:t>.</w:t>
      </w:r>
    </w:p>
    <w:p w14:paraId="5EF04944" w14:textId="77777777" w:rsidR="000647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4. </w:t>
      </w:r>
      <w:r w:rsidR="00607A58">
        <w:rPr>
          <w:rFonts w:ascii="Times New Roman" w:eastAsia="Times New Roman" w:hAnsi="Times New Roman" w:cs="Times New Roman"/>
        </w:rPr>
        <w:t xml:space="preserve">Use the SIR Model </w:t>
      </w:r>
      <w:r w:rsidR="00EE71AC">
        <w:rPr>
          <w:rFonts w:ascii="Times New Roman" w:eastAsia="Times New Roman" w:hAnsi="Times New Roman" w:cs="Times New Roman"/>
        </w:rPr>
        <w:t xml:space="preserve">to </w:t>
      </w:r>
      <w:r w:rsidR="00607A58">
        <w:rPr>
          <w:rFonts w:ascii="Times New Roman" w:eastAsia="Times New Roman" w:hAnsi="Times New Roman" w:cs="Times New Roman"/>
        </w:rPr>
        <w:t>manage/</w:t>
      </w:r>
      <w:r w:rsidR="00EE71AC">
        <w:rPr>
          <w:rFonts w:ascii="Times New Roman" w:eastAsia="Times New Roman" w:hAnsi="Times New Roman" w:cs="Times New Roman"/>
        </w:rPr>
        <w:t>c</w:t>
      </w:r>
      <w:r w:rsidR="00064704">
        <w:rPr>
          <w:rFonts w:ascii="Times New Roman" w:eastAsia="Times New Roman" w:hAnsi="Times New Roman" w:cs="Times New Roman"/>
        </w:rPr>
        <w:t xml:space="preserve">ontrol </w:t>
      </w:r>
      <w:r>
        <w:rPr>
          <w:rFonts w:ascii="Times New Roman" w:eastAsia="Times New Roman" w:hAnsi="Times New Roman" w:cs="Times New Roman"/>
        </w:rPr>
        <w:t>an</w:t>
      </w:r>
      <w:r w:rsidR="00064704">
        <w:rPr>
          <w:rFonts w:ascii="Times New Roman" w:eastAsia="Times New Roman" w:hAnsi="Times New Roman" w:cs="Times New Roman"/>
        </w:rPr>
        <w:t xml:space="preserve"> epidemic</w:t>
      </w:r>
      <w:r w:rsidR="00EE71AC">
        <w:rPr>
          <w:rFonts w:ascii="Times New Roman" w:eastAsia="Times New Roman" w:hAnsi="Times New Roman" w:cs="Times New Roman"/>
        </w:rPr>
        <w:t xml:space="preserve"> in </w:t>
      </w:r>
      <w:r w:rsidR="00607A58">
        <w:rPr>
          <w:rFonts w:ascii="Times New Roman" w:eastAsia="Times New Roman" w:hAnsi="Times New Roman" w:cs="Times New Roman"/>
        </w:rPr>
        <w:t>your</w:t>
      </w:r>
      <w:r w:rsidR="00EE71AC">
        <w:rPr>
          <w:rFonts w:ascii="Times New Roman" w:eastAsia="Times New Roman" w:hAnsi="Times New Roman" w:cs="Times New Roman"/>
        </w:rPr>
        <w:t xml:space="preserve"> animal population</w:t>
      </w:r>
      <w:r w:rsidR="00064704">
        <w:rPr>
          <w:rFonts w:ascii="Times New Roman" w:eastAsia="Times New Roman" w:hAnsi="Times New Roman" w:cs="Times New Roman"/>
        </w:rPr>
        <w:t xml:space="preserve">. </w:t>
      </w:r>
    </w:p>
    <w:p w14:paraId="4337A81E" w14:textId="77777777" w:rsidR="009102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5</w:t>
      </w:r>
      <w:r w:rsidR="00910204">
        <w:rPr>
          <w:rFonts w:ascii="Times New Roman" w:eastAsia="Times New Roman" w:hAnsi="Times New Roman" w:cs="Times New Roman"/>
        </w:rPr>
        <w:t>. Evaluate the impact of uncertainties in the published parameters on your results.</w:t>
      </w:r>
    </w:p>
    <w:p w14:paraId="49396EC0" w14:textId="77777777" w:rsidR="00117E26" w:rsidRDefault="00910204"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6</w:t>
      </w:r>
      <w:r w:rsidR="003D41D9">
        <w:rPr>
          <w:rFonts w:ascii="Times New Roman" w:eastAsia="Times New Roman" w:hAnsi="Times New Roman" w:cs="Times New Roman"/>
        </w:rPr>
        <w:t>. Evaluate the assumptions of your SIR Model</w:t>
      </w:r>
      <w:r w:rsidR="00117E26" w:rsidRPr="00117E26">
        <w:rPr>
          <w:rFonts w:ascii="Times New Roman" w:eastAsia="Times New Roman" w:hAnsi="Times New Roman" w:cs="Times New Roman"/>
        </w:rPr>
        <w:t xml:space="preserve"> </w:t>
      </w:r>
      <w:r w:rsidR="00117E26">
        <w:rPr>
          <w:rFonts w:ascii="Times New Roman" w:eastAsia="Times New Roman" w:hAnsi="Times New Roman" w:cs="Times New Roman"/>
        </w:rPr>
        <w:t xml:space="preserve">for your </w:t>
      </w:r>
      <w:r w:rsidR="00E62A39">
        <w:rPr>
          <w:rFonts w:ascii="Times New Roman" w:eastAsia="Times New Roman" w:hAnsi="Times New Roman" w:cs="Times New Roman"/>
        </w:rPr>
        <w:t>host species</w:t>
      </w:r>
      <w:r w:rsidR="00117E26">
        <w:rPr>
          <w:rFonts w:ascii="Times New Roman" w:eastAsia="Times New Roman" w:hAnsi="Times New Roman" w:cs="Times New Roman"/>
        </w:rPr>
        <w:t xml:space="preserve">. </w:t>
      </w:r>
    </w:p>
    <w:p w14:paraId="3B5A8C26" w14:textId="77777777" w:rsidR="005C5A63" w:rsidRDefault="005C5A63" w:rsidP="00607A58">
      <w:pPr>
        <w:rPr>
          <w:rFonts w:ascii="Times New Roman" w:eastAsia="Times New Roman" w:hAnsi="Times New Roman" w:cs="Times New Roman"/>
        </w:rPr>
      </w:pPr>
    </w:p>
    <w:p w14:paraId="1BBF63D3" w14:textId="77777777" w:rsidR="00607A58" w:rsidRDefault="00607A58" w:rsidP="00607A58">
      <w:pPr>
        <w:rPr>
          <w:rFonts w:ascii="Times New Roman" w:eastAsia="Times New Roman" w:hAnsi="Times New Roman" w:cs="Times New Roman"/>
        </w:rPr>
      </w:pPr>
    </w:p>
    <w:p w14:paraId="18655D36" w14:textId="77777777" w:rsidR="00F631BE" w:rsidRPr="00CA34F2" w:rsidRDefault="004807FD" w:rsidP="001E5B9C">
      <w:pPr>
        <w:rPr>
          <w:rFonts w:ascii="Times New Roman" w:eastAsia="Times New Roman" w:hAnsi="Times New Roman" w:cs="Times New Roman"/>
          <w:i/>
        </w:rPr>
      </w:pPr>
      <w:r>
        <w:rPr>
          <w:rFonts w:ascii="Times New Roman" w:eastAsia="Times New Roman" w:hAnsi="Times New Roman" w:cs="Times New Roman"/>
          <w:b/>
          <w:sz w:val="28"/>
        </w:rPr>
        <w:t xml:space="preserve">A. </w:t>
      </w:r>
      <w:r w:rsidR="00C732C3">
        <w:rPr>
          <w:rFonts w:ascii="Times New Roman" w:eastAsia="Times New Roman" w:hAnsi="Times New Roman" w:cs="Times New Roman"/>
          <w:b/>
          <w:sz w:val="28"/>
        </w:rPr>
        <w:t>Finding data</w:t>
      </w:r>
      <w:r w:rsidR="00CA34F2">
        <w:rPr>
          <w:rFonts w:ascii="Times New Roman" w:eastAsia="Times New Roman" w:hAnsi="Times New Roman" w:cs="Times New Roman"/>
          <w:sz w:val="28"/>
        </w:rPr>
        <w:t xml:space="preserve"> </w:t>
      </w:r>
      <w:r w:rsidR="00CA34F2" w:rsidRPr="00CA34F2">
        <w:rPr>
          <w:rFonts w:ascii="Times New Roman" w:eastAsia="Times New Roman" w:hAnsi="Times New Roman" w:cs="Times New Roman"/>
          <w:i/>
        </w:rPr>
        <w:t>(to do before Lab 5)</w:t>
      </w:r>
    </w:p>
    <w:p w14:paraId="03B5A601" w14:textId="77777777" w:rsidR="009911E8" w:rsidRDefault="009911E8" w:rsidP="001E5B9C">
      <w:pPr>
        <w:rPr>
          <w:rFonts w:ascii="Times New Roman" w:eastAsia="Times New Roman" w:hAnsi="Times New Roman" w:cs="Times New Roman"/>
        </w:rPr>
      </w:pPr>
    </w:p>
    <w:p w14:paraId="6AAE2F7B" w14:textId="77777777" w:rsidR="00C732C3" w:rsidRDefault="000379DF" w:rsidP="001E5B9C">
      <w:pPr>
        <w:rPr>
          <w:rFonts w:ascii="Times New Roman" w:eastAsia="Times New Roman" w:hAnsi="Times New Roman" w:cs="Times New Roman"/>
        </w:rPr>
      </w:pPr>
      <w:r>
        <w:rPr>
          <w:rFonts w:ascii="Times New Roman" w:eastAsia="Times New Roman" w:hAnsi="Times New Roman" w:cs="Times New Roman"/>
        </w:rPr>
        <w:t xml:space="preserve">Once you have decided on a disease of interest </w:t>
      </w:r>
      <w:r w:rsidR="00560BC7">
        <w:rPr>
          <w:rFonts w:ascii="Times New Roman" w:eastAsia="Times New Roman" w:hAnsi="Times New Roman" w:cs="Times New Roman"/>
        </w:rPr>
        <w:t>that</w:t>
      </w:r>
      <w:r>
        <w:rPr>
          <w:rFonts w:ascii="Times New Roman" w:eastAsia="Times New Roman" w:hAnsi="Times New Roman" w:cs="Times New Roman"/>
        </w:rPr>
        <w:t xml:space="preserve"> infects a </w:t>
      </w:r>
      <w:r w:rsidRPr="000379DF">
        <w:rPr>
          <w:rFonts w:ascii="Times New Roman" w:eastAsia="Times New Roman" w:hAnsi="Times New Roman" w:cs="Times New Roman"/>
          <w:u w:val="single"/>
        </w:rPr>
        <w:t>non-human</w:t>
      </w:r>
      <w:r>
        <w:rPr>
          <w:rFonts w:ascii="Times New Roman" w:eastAsia="Times New Roman" w:hAnsi="Times New Roman" w:cs="Times New Roman"/>
        </w:rPr>
        <w:t xml:space="preserve"> animal host species, you need to find </w:t>
      </w:r>
      <w:r w:rsidRPr="000379DF">
        <w:rPr>
          <w:rFonts w:ascii="Times New Roman" w:eastAsia="Times New Roman" w:hAnsi="Times New Roman" w:cs="Times New Roman"/>
          <w:u w:val="single"/>
        </w:rPr>
        <w:t>measurements</w:t>
      </w:r>
      <w:r>
        <w:rPr>
          <w:rFonts w:ascii="Times New Roman" w:eastAsia="Times New Roman" w:hAnsi="Times New Roman" w:cs="Times New Roman"/>
        </w:rPr>
        <w:t xml:space="preserve"> of the three SIR</w:t>
      </w:r>
      <w:r w:rsidR="00560BC7">
        <w:rPr>
          <w:rFonts w:ascii="Times New Roman" w:eastAsia="Times New Roman" w:hAnsi="Times New Roman" w:cs="Times New Roman"/>
        </w:rPr>
        <w:t xml:space="preserve"> Model</w:t>
      </w:r>
      <w:r>
        <w:rPr>
          <w:rFonts w:ascii="Times New Roman" w:eastAsia="Times New Roman" w:hAnsi="Times New Roman" w:cs="Times New Roman"/>
        </w:rPr>
        <w:t xml:space="preserve"> parameters: transmission rate (</w:t>
      </w:r>
      <w:r w:rsidRPr="00A8456C">
        <w:rPr>
          <w:rFonts w:ascii="Times New Roman" w:eastAsia="Times New Roman" w:hAnsi="Times New Roman" w:cs="Times New Roman"/>
          <w:i/>
        </w:rPr>
        <w:sym w:font="Symbol" w:char="F062"/>
      </w:r>
      <w:r>
        <w:rPr>
          <w:rFonts w:ascii="Times New Roman" w:eastAsia="Times New Roman" w:hAnsi="Times New Roman" w:cs="Times New Roman"/>
        </w:rPr>
        <w:t xml:space="preserve">, beta), death </w:t>
      </w:r>
      <w:r>
        <w:rPr>
          <w:rFonts w:ascii="Times New Roman" w:eastAsia="Times New Roman" w:hAnsi="Times New Roman" w:cs="Times New Roman"/>
        </w:rPr>
        <w:lastRenderedPageBreak/>
        <w:t>rate from the disease (</w:t>
      </w:r>
      <w:r w:rsidRPr="00A8456C">
        <w:rPr>
          <w:rFonts w:ascii="Times New Roman" w:eastAsia="Times New Roman" w:hAnsi="Times New Roman" w:cs="Times New Roman"/>
          <w:i/>
        </w:rPr>
        <w:sym w:font="Symbol" w:char="F061"/>
      </w:r>
      <w:r>
        <w:rPr>
          <w:rFonts w:ascii="Times New Roman" w:eastAsia="Times New Roman" w:hAnsi="Times New Roman" w:cs="Times New Roman"/>
        </w:rPr>
        <w:t>, alpha) and recovery rate (</w:t>
      </w:r>
      <w:r w:rsidRPr="00A8456C">
        <w:rPr>
          <w:rFonts w:ascii="Times New Roman" w:eastAsia="Times New Roman" w:hAnsi="Times New Roman" w:cs="Times New Roman"/>
          <w:i/>
        </w:rPr>
        <w:sym w:font="Symbol" w:char="F067"/>
      </w:r>
      <w:r>
        <w:rPr>
          <w:rFonts w:ascii="Times New Roman" w:eastAsia="Times New Roman" w:hAnsi="Times New Roman" w:cs="Times New Roman"/>
        </w:rPr>
        <w:t>, gamma). These measurements can be from a single study or from different studies</w:t>
      </w:r>
      <w:r w:rsidR="00560BC7">
        <w:rPr>
          <w:rFonts w:ascii="Times New Roman" w:eastAsia="Times New Roman" w:hAnsi="Times New Roman" w:cs="Times New Roman"/>
        </w:rPr>
        <w:t xml:space="preserve">, but they need to be measured from field or lab </w:t>
      </w:r>
      <w:r w:rsidR="00560BC7" w:rsidRPr="00560BC7">
        <w:rPr>
          <w:rFonts w:ascii="Times New Roman" w:eastAsia="Times New Roman" w:hAnsi="Times New Roman" w:cs="Times New Roman"/>
          <w:u w:val="single"/>
        </w:rPr>
        <w:t>data</w:t>
      </w:r>
      <w:r w:rsidR="00D4771A">
        <w:rPr>
          <w:rFonts w:ascii="Times New Roman" w:eastAsia="Times New Roman" w:hAnsi="Times New Roman" w:cs="Times New Roman"/>
        </w:rPr>
        <w:t xml:space="preserve"> on your host species.</w:t>
      </w:r>
      <w:r>
        <w:rPr>
          <w:rFonts w:ascii="Times New Roman" w:eastAsia="Times New Roman" w:hAnsi="Times New Roman" w:cs="Times New Roman"/>
        </w:rPr>
        <w:t xml:space="preserve"> </w:t>
      </w:r>
    </w:p>
    <w:p w14:paraId="37606796" w14:textId="77777777" w:rsidR="00C732C3" w:rsidRDefault="00C732C3" w:rsidP="001E5B9C">
      <w:pPr>
        <w:rPr>
          <w:rFonts w:ascii="Times New Roman" w:eastAsia="Times New Roman" w:hAnsi="Times New Roman" w:cs="Times New Roman"/>
        </w:rPr>
      </w:pPr>
    </w:p>
    <w:p w14:paraId="0872C089" w14:textId="666883BD" w:rsidR="009C29D8" w:rsidRDefault="000379DF" w:rsidP="001E5B9C">
      <w:pPr>
        <w:rPr>
          <w:rFonts w:ascii="Times New Roman" w:eastAsia="Times New Roman" w:hAnsi="Times New Roman" w:cs="Times New Roman"/>
        </w:rPr>
      </w:pPr>
      <w:r>
        <w:rPr>
          <w:rFonts w:ascii="Times New Roman" w:eastAsia="Times New Roman" w:hAnsi="Times New Roman" w:cs="Times New Roman"/>
        </w:rPr>
        <w:t xml:space="preserve">You can use </w:t>
      </w:r>
      <w:ins w:id="67" w:author="Madeline Jarvis-Cross" w:date="2022-03-07T12:52:00Z">
        <w:r w:rsidR="009B022B">
          <w:rPr>
            <w:rFonts w:ascii="Times New Roman" w:eastAsia="Times New Roman" w:hAnsi="Times New Roman" w:cs="Times New Roman"/>
          </w:rPr>
          <w:t xml:space="preserve">Google Scholar or </w:t>
        </w:r>
      </w:ins>
      <w:r w:rsidRPr="000379DF">
        <w:rPr>
          <w:rFonts w:ascii="Times New Roman" w:eastAsia="Times New Roman" w:hAnsi="Times New Roman" w:cs="Times New Roman"/>
          <w:i/>
        </w:rPr>
        <w:t>Web of Knowledge</w:t>
      </w:r>
      <w:r>
        <w:rPr>
          <w:rFonts w:ascii="Times New Roman" w:eastAsia="Times New Roman" w:hAnsi="Times New Roman" w:cs="Times New Roman"/>
        </w:rPr>
        <w:t xml:space="preserve"> to search for each </w:t>
      </w:r>
      <w:r w:rsidR="00A8456C">
        <w:rPr>
          <w:rFonts w:ascii="Times New Roman" w:eastAsia="Times New Roman" w:hAnsi="Times New Roman" w:cs="Times New Roman"/>
        </w:rPr>
        <w:t xml:space="preserve">SIR </w:t>
      </w:r>
      <w:r>
        <w:rPr>
          <w:rFonts w:ascii="Times New Roman" w:eastAsia="Times New Roman" w:hAnsi="Times New Roman" w:cs="Times New Roman"/>
        </w:rPr>
        <w:t xml:space="preserve">parameter </w:t>
      </w:r>
      <w:r w:rsidR="00A8456C">
        <w:rPr>
          <w:rFonts w:ascii="Times New Roman" w:eastAsia="Times New Roman" w:hAnsi="Times New Roman" w:cs="Times New Roman"/>
        </w:rPr>
        <w:t xml:space="preserve">(by name) </w:t>
      </w:r>
      <w:r>
        <w:rPr>
          <w:rFonts w:ascii="Times New Roman" w:eastAsia="Times New Roman" w:hAnsi="Times New Roman" w:cs="Times New Roman"/>
        </w:rPr>
        <w:t>for your given [disease] and [host]</w:t>
      </w:r>
      <w:r w:rsidR="00A8456C">
        <w:rPr>
          <w:rFonts w:ascii="Times New Roman" w:eastAsia="Times New Roman" w:hAnsi="Times New Roman" w:cs="Times New Roman"/>
        </w:rPr>
        <w:t>.</w:t>
      </w:r>
      <w:ins w:id="68" w:author="Madeline Jarvis-Cross" w:date="2022-03-01T12:03:00Z">
        <w:r w:rsidR="005E6B7F">
          <w:rPr>
            <w:rFonts w:ascii="Times New Roman" w:eastAsia="Times New Roman" w:hAnsi="Times New Roman" w:cs="Times New Roman"/>
          </w:rPr>
          <w:t xml:space="preserve"> NOTE: To use Web of Knowledge off c</w:t>
        </w:r>
      </w:ins>
      <w:ins w:id="69" w:author="Madeline Jarvis-Cross" w:date="2022-03-01T12:04:00Z">
        <w:r w:rsidR="005E6B7F">
          <w:rPr>
            <w:rFonts w:ascii="Times New Roman" w:eastAsia="Times New Roman" w:hAnsi="Times New Roman" w:cs="Times New Roman"/>
          </w:rPr>
          <w:t>ampus, you’ll need to use U of T’s VPN</w:t>
        </w:r>
      </w:ins>
      <w:ins w:id="70" w:author="Madeline Jarvis-Cross" w:date="2022-03-07T12:53:00Z">
        <w:r w:rsidR="009B022B">
          <w:rPr>
            <w:rFonts w:ascii="Times New Roman" w:eastAsia="Times New Roman" w:hAnsi="Times New Roman" w:cs="Times New Roman"/>
          </w:rPr>
          <w:t xml:space="preserve"> (Google Scholar is also easier to use if you’re using U of T’s VPN)</w:t>
        </w:r>
      </w:ins>
      <w:ins w:id="71" w:author="Madeline Jarvis-Cross" w:date="2022-03-01T12:04:00Z">
        <w:r w:rsidR="005E6B7F">
          <w:rPr>
            <w:rFonts w:ascii="Times New Roman" w:eastAsia="Times New Roman" w:hAnsi="Times New Roman" w:cs="Times New Roman"/>
          </w:rPr>
          <w:t xml:space="preserve">, which you can read about and download here: </w:t>
        </w:r>
        <w:r w:rsidR="005E6B7F" w:rsidRPr="005E6B7F">
          <w:rPr>
            <w:rFonts w:ascii="Times New Roman" w:eastAsia="Times New Roman" w:hAnsi="Times New Roman" w:cs="Times New Roman"/>
          </w:rPr>
          <w:t>https://onesearch.library.utoronto.ca/ic-faq-categories/utorvpn</w:t>
        </w:r>
        <w:r w:rsidR="005E6B7F">
          <w:rPr>
            <w:rFonts w:ascii="Times New Roman" w:eastAsia="Times New Roman" w:hAnsi="Times New Roman" w:cs="Times New Roman"/>
          </w:rPr>
          <w:t xml:space="preserve">. </w:t>
        </w:r>
      </w:ins>
      <w:del w:id="72" w:author="Madeline Jarvis-Cross" w:date="2022-03-01T12:04:00Z">
        <w:r w:rsidR="00A8456C" w:rsidDel="005E6B7F">
          <w:rPr>
            <w:rFonts w:ascii="Times New Roman" w:eastAsia="Times New Roman" w:hAnsi="Times New Roman" w:cs="Times New Roman"/>
          </w:rPr>
          <w:delText xml:space="preserve"> </w:delText>
        </w:r>
      </w:del>
      <w:r w:rsidRPr="00D4771A">
        <w:rPr>
          <w:rFonts w:ascii="Times New Roman" w:eastAsia="Times New Roman" w:hAnsi="Times New Roman" w:cs="Times New Roman"/>
          <w:i/>
        </w:rPr>
        <w:sym w:font="Symbol" w:char="F062"/>
      </w:r>
      <w:r w:rsidRPr="00D4771A">
        <w:rPr>
          <w:rFonts w:ascii="Times New Roman" w:eastAsia="Times New Roman" w:hAnsi="Times New Roman" w:cs="Times New Roman"/>
        </w:rPr>
        <w:t xml:space="preserve"> may be called transmission rate, transmission coefficient</w:t>
      </w:r>
      <w:r w:rsidR="00D4771A" w:rsidRPr="00D4771A">
        <w:rPr>
          <w:rFonts w:ascii="Times New Roman" w:eastAsia="Times New Roman" w:hAnsi="Times New Roman" w:cs="Times New Roman"/>
        </w:rPr>
        <w:t xml:space="preserve"> or </w:t>
      </w:r>
      <w:r w:rsidRPr="00D4771A">
        <w:rPr>
          <w:rFonts w:ascii="Times New Roman" w:eastAsia="Times New Roman" w:hAnsi="Times New Roman" w:cs="Times New Roman"/>
        </w:rPr>
        <w:t>infection rate.</w:t>
      </w:r>
      <w:r>
        <w:rPr>
          <w:rFonts w:ascii="Times New Roman" w:eastAsia="Times New Roman" w:hAnsi="Times New Roman" w:cs="Times New Roman"/>
        </w:rPr>
        <w:t xml:space="preserve"> </w:t>
      </w:r>
      <w:r w:rsidR="009911E8">
        <w:rPr>
          <w:rFonts w:ascii="Times New Roman" w:eastAsia="Times New Roman" w:hAnsi="Times New Roman" w:cs="Times New Roman"/>
        </w:rPr>
        <w:t xml:space="preserve">You can also search for SIR (or other) models developed for your chosen disease and host. </w:t>
      </w:r>
      <w:r w:rsidR="00A8456C">
        <w:rPr>
          <w:rFonts w:ascii="Times New Roman" w:eastAsia="Times New Roman" w:hAnsi="Times New Roman" w:cs="Times New Roman"/>
        </w:rPr>
        <w:t>If you find para</w:t>
      </w:r>
      <w:r w:rsidR="009911E8">
        <w:rPr>
          <w:rFonts w:ascii="Times New Roman" w:eastAsia="Times New Roman" w:hAnsi="Times New Roman" w:cs="Times New Roman"/>
        </w:rPr>
        <w:t xml:space="preserve">meter values from published </w:t>
      </w:r>
      <w:r w:rsidR="00A8456C">
        <w:rPr>
          <w:rFonts w:ascii="Times New Roman" w:eastAsia="Times New Roman" w:hAnsi="Times New Roman" w:cs="Times New Roman"/>
        </w:rPr>
        <w:t xml:space="preserve">models, make sure these come from </w:t>
      </w:r>
      <w:r w:rsidR="00A8456C" w:rsidRPr="00A8456C">
        <w:rPr>
          <w:rFonts w:ascii="Times New Roman" w:eastAsia="Times New Roman" w:hAnsi="Times New Roman" w:cs="Times New Roman"/>
          <w:u w:val="single"/>
        </w:rPr>
        <w:t>measurements</w:t>
      </w:r>
      <w:r w:rsidR="00A8456C">
        <w:rPr>
          <w:rFonts w:ascii="Times New Roman" w:eastAsia="Times New Roman" w:hAnsi="Times New Roman" w:cs="Times New Roman"/>
        </w:rPr>
        <w:t xml:space="preserve">. Go back to the original source </w:t>
      </w:r>
      <w:r w:rsidR="009911E8">
        <w:rPr>
          <w:rFonts w:ascii="Times New Roman" w:eastAsia="Times New Roman" w:hAnsi="Times New Roman" w:cs="Times New Roman"/>
        </w:rPr>
        <w:t xml:space="preserve">of data </w:t>
      </w:r>
      <w:r w:rsidR="00D4771A">
        <w:rPr>
          <w:rFonts w:ascii="Times New Roman" w:eastAsia="Times New Roman" w:hAnsi="Times New Roman" w:cs="Times New Roman"/>
        </w:rPr>
        <w:t>so you can</w:t>
      </w:r>
      <w:r w:rsidR="00A8456C">
        <w:rPr>
          <w:rFonts w:ascii="Times New Roman" w:eastAsia="Times New Roman" w:hAnsi="Times New Roman" w:cs="Times New Roman"/>
        </w:rPr>
        <w:t xml:space="preserve"> understand and evaluate how </w:t>
      </w:r>
      <w:r w:rsidR="00D4771A">
        <w:rPr>
          <w:rFonts w:ascii="Times New Roman" w:eastAsia="Times New Roman" w:hAnsi="Times New Roman" w:cs="Times New Roman"/>
        </w:rPr>
        <w:t xml:space="preserve">these parameters </w:t>
      </w:r>
      <w:r w:rsidR="00A8456C">
        <w:rPr>
          <w:rFonts w:ascii="Times New Roman" w:eastAsia="Times New Roman" w:hAnsi="Times New Roman" w:cs="Times New Roman"/>
        </w:rPr>
        <w:t xml:space="preserve">were measured. </w:t>
      </w:r>
      <w:r w:rsidR="006A7F25">
        <w:rPr>
          <w:rFonts w:ascii="Times New Roman" w:eastAsia="Times New Roman" w:hAnsi="Times New Roman" w:cs="Times New Roman"/>
        </w:rPr>
        <w:t xml:space="preserve">Focus on the way they acquired the </w:t>
      </w:r>
      <w:r w:rsidR="00A16CF5">
        <w:rPr>
          <w:rFonts w:ascii="Times New Roman" w:eastAsia="Times New Roman" w:hAnsi="Times New Roman" w:cs="Times New Roman"/>
        </w:rPr>
        <w:t xml:space="preserve">field or lab </w:t>
      </w:r>
      <w:r w:rsidR="006A7F25">
        <w:rPr>
          <w:rFonts w:ascii="Times New Roman" w:eastAsia="Times New Roman" w:hAnsi="Times New Roman" w:cs="Times New Roman"/>
        </w:rPr>
        <w:t xml:space="preserve">data instead of the statistical analyses used to estimate the parameters from the data. </w:t>
      </w:r>
    </w:p>
    <w:p w14:paraId="3550EF7C" w14:textId="77777777" w:rsidR="009C29D8" w:rsidRDefault="009C29D8" w:rsidP="001E5B9C">
      <w:pPr>
        <w:rPr>
          <w:rFonts w:ascii="Times New Roman" w:eastAsia="Times New Roman" w:hAnsi="Times New Roman" w:cs="Times New Roman"/>
        </w:rPr>
      </w:pPr>
    </w:p>
    <w:p w14:paraId="7D0025DC" w14:textId="77777777" w:rsidR="001563C0" w:rsidRDefault="009C29D8" w:rsidP="001E5B9C">
      <w:pPr>
        <w:rPr>
          <w:rFonts w:ascii="Times New Roman" w:eastAsia="Times New Roman" w:hAnsi="Times New Roman" w:cs="Times New Roman"/>
        </w:rPr>
      </w:pPr>
      <w:r>
        <w:rPr>
          <w:rFonts w:ascii="Times New Roman" w:eastAsia="Times New Roman" w:hAnsi="Times New Roman" w:cs="Times New Roman"/>
        </w:rPr>
        <w:t>Record uncertainties associated with each parameter so you can account for these when running your analysis. For e.g., a</w:t>
      </w:r>
      <w:r w:rsidR="00A16CF5">
        <w:rPr>
          <w:rFonts w:ascii="Times New Roman" w:eastAsia="Times New Roman" w:hAnsi="Times New Roman" w:cs="Times New Roman"/>
        </w:rPr>
        <w:t xml:space="preserve"> study </w:t>
      </w:r>
      <w:r>
        <w:rPr>
          <w:rFonts w:ascii="Times New Roman" w:eastAsia="Times New Roman" w:hAnsi="Times New Roman" w:cs="Times New Roman"/>
        </w:rPr>
        <w:t xml:space="preserve">may </w:t>
      </w:r>
      <w:r w:rsidR="006A7F25">
        <w:rPr>
          <w:rFonts w:ascii="Times New Roman" w:eastAsia="Times New Roman" w:hAnsi="Times New Roman" w:cs="Times New Roman"/>
        </w:rPr>
        <w:t>provide a range of parameter values or errors associated with mean parameter values</w:t>
      </w:r>
      <w:r w:rsidR="00A16CF5">
        <w:rPr>
          <w:rFonts w:ascii="Times New Roman" w:eastAsia="Times New Roman" w:hAnsi="Times New Roman" w:cs="Times New Roman"/>
        </w:rPr>
        <w:t>, or different studies</w:t>
      </w:r>
      <w:r w:rsidR="009911E8">
        <w:rPr>
          <w:rFonts w:ascii="Times New Roman" w:eastAsia="Times New Roman" w:hAnsi="Times New Roman" w:cs="Times New Roman"/>
        </w:rPr>
        <w:t xml:space="preserve"> may provide different values for a given parameter</w:t>
      </w:r>
      <w:r>
        <w:rPr>
          <w:rFonts w:ascii="Times New Roman" w:eastAsia="Times New Roman" w:hAnsi="Times New Roman" w:cs="Times New Roman"/>
        </w:rPr>
        <w:t xml:space="preserve">. </w:t>
      </w:r>
    </w:p>
    <w:p w14:paraId="09B96382" w14:textId="0861871E" w:rsidR="001563C0" w:rsidRDefault="001563C0" w:rsidP="001E5B9C">
      <w:pPr>
        <w:rPr>
          <w:ins w:id="73" w:author="Madeline Jarvis-Cross" w:date="2022-03-07T12:54:00Z"/>
          <w:rFonts w:ascii="Times New Roman" w:eastAsia="Times New Roman" w:hAnsi="Times New Roman" w:cs="Times New Roman"/>
        </w:rPr>
      </w:pPr>
    </w:p>
    <w:p w14:paraId="20892CF8" w14:textId="206C2001" w:rsidR="009B022B" w:rsidDel="009B022B" w:rsidRDefault="009B022B" w:rsidP="001E5B9C">
      <w:pPr>
        <w:rPr>
          <w:del w:id="74" w:author="Madeline Jarvis-Cross" w:date="2022-03-07T12:54:00Z"/>
          <w:rFonts w:ascii="Times New Roman" w:eastAsia="Times New Roman" w:hAnsi="Times New Roman" w:cs="Times New Roman"/>
        </w:rPr>
      </w:pPr>
      <w:ins w:id="75" w:author="Madeline Jarvis-Cross" w:date="2022-03-07T12:54:00Z">
        <w:r>
          <w:rPr>
            <w:rFonts w:ascii="Times New Roman" w:eastAsia="Times New Roman" w:hAnsi="Times New Roman" w:cs="Times New Roman"/>
          </w:rPr>
          <w:t xml:space="preserve">Please also note that many articles you come across may </w:t>
        </w:r>
      </w:ins>
      <w:ins w:id="76" w:author="Madeline Jarvis-Cross" w:date="2022-03-07T12:58:00Z">
        <w:r w:rsidR="00586050">
          <w:rPr>
            <w:rFonts w:ascii="Times New Roman" w:eastAsia="Times New Roman" w:hAnsi="Times New Roman" w:cs="Times New Roman"/>
          </w:rPr>
          <w:t>include</w:t>
        </w:r>
      </w:ins>
      <w:ins w:id="77" w:author="Madeline Jarvis-Cross" w:date="2022-03-07T12:55:00Z">
        <w:r>
          <w:rPr>
            <w:rFonts w:ascii="Times New Roman" w:eastAsia="Times New Roman" w:hAnsi="Times New Roman" w:cs="Times New Roman"/>
          </w:rPr>
          <w:t xml:space="preserve"> alternative forms of the SIR model</w:t>
        </w:r>
      </w:ins>
      <w:ins w:id="78" w:author="Madeline Jarvis-Cross" w:date="2022-03-07T12:57:00Z">
        <w:r>
          <w:rPr>
            <w:rFonts w:ascii="Times New Roman" w:eastAsia="Times New Roman" w:hAnsi="Times New Roman" w:cs="Times New Roman"/>
          </w:rPr>
          <w:t xml:space="preserve">, comprised of parameters you are unfamiliar with, or cannot </w:t>
        </w:r>
        <w:r w:rsidR="00586050">
          <w:rPr>
            <w:rFonts w:ascii="Times New Roman" w:eastAsia="Times New Roman" w:hAnsi="Times New Roman" w:cs="Times New Roman"/>
          </w:rPr>
          <w:t xml:space="preserve">directly map onto your model. </w:t>
        </w:r>
      </w:ins>
      <w:ins w:id="79" w:author="Madeline Jarvis-Cross" w:date="2022-03-07T12:58:00Z">
        <w:r w:rsidR="00586050">
          <w:rPr>
            <w:rFonts w:ascii="Times New Roman" w:eastAsia="Times New Roman" w:hAnsi="Times New Roman" w:cs="Times New Roman"/>
          </w:rPr>
          <w:t>Make sure to explain how your reference article’s parameters differ from yours, and how those differences may alter parameter values and</w:t>
        </w:r>
      </w:ins>
      <w:ins w:id="80" w:author="Madeline Jarvis-Cross" w:date="2022-03-07T12:59:00Z">
        <w:r w:rsidR="00586050">
          <w:rPr>
            <w:rFonts w:ascii="Times New Roman" w:eastAsia="Times New Roman" w:hAnsi="Times New Roman" w:cs="Times New Roman"/>
          </w:rPr>
          <w:t xml:space="preserve"> results.</w:t>
        </w:r>
      </w:ins>
    </w:p>
    <w:p w14:paraId="282B2C00" w14:textId="77777777" w:rsidR="00607A58" w:rsidRDefault="00607A58" w:rsidP="001563C0">
      <w:pPr>
        <w:rPr>
          <w:rFonts w:ascii="Times New Roman" w:eastAsia="Times New Roman" w:hAnsi="Times New Roman" w:cs="Times New Roman"/>
          <w:b/>
          <w:sz w:val="28"/>
        </w:rPr>
      </w:pPr>
    </w:p>
    <w:p w14:paraId="1B43B134" w14:textId="77777777" w:rsidR="00607A58" w:rsidRDefault="00607A58" w:rsidP="001563C0">
      <w:pPr>
        <w:rPr>
          <w:rFonts w:ascii="Times New Roman" w:eastAsia="Times New Roman" w:hAnsi="Times New Roman" w:cs="Times New Roman"/>
          <w:b/>
          <w:sz w:val="28"/>
        </w:rPr>
      </w:pPr>
    </w:p>
    <w:p w14:paraId="0EF1CA05" w14:textId="77777777" w:rsidR="001563C0" w:rsidRPr="000379DF" w:rsidRDefault="004807FD" w:rsidP="001563C0">
      <w:pPr>
        <w:rPr>
          <w:rFonts w:ascii="Times New Roman" w:eastAsia="Times New Roman" w:hAnsi="Times New Roman" w:cs="Times New Roman"/>
          <w:b/>
          <w:sz w:val="28"/>
        </w:rPr>
      </w:pPr>
      <w:r>
        <w:rPr>
          <w:rFonts w:ascii="Times New Roman" w:eastAsia="Times New Roman" w:hAnsi="Times New Roman" w:cs="Times New Roman"/>
          <w:b/>
          <w:sz w:val="28"/>
        </w:rPr>
        <w:t xml:space="preserve">B. </w:t>
      </w:r>
      <w:r w:rsidR="001563C0">
        <w:rPr>
          <w:rFonts w:ascii="Times New Roman" w:eastAsia="Times New Roman" w:hAnsi="Times New Roman" w:cs="Times New Roman"/>
          <w:b/>
          <w:sz w:val="28"/>
        </w:rPr>
        <w:t>Setting up your SIR model</w:t>
      </w:r>
    </w:p>
    <w:p w14:paraId="6CDFE925" w14:textId="77777777" w:rsidR="007818B0" w:rsidRDefault="007818B0" w:rsidP="001E5B9C">
      <w:pPr>
        <w:rPr>
          <w:rFonts w:ascii="Times New Roman" w:eastAsia="Times New Roman" w:hAnsi="Times New Roman" w:cs="Times New Roman"/>
        </w:rPr>
      </w:pPr>
    </w:p>
    <w:p w14:paraId="65002DA5" w14:textId="77777777" w:rsidR="0083670B" w:rsidRDefault="001563C0" w:rsidP="0083670B">
      <w:pPr>
        <w:rPr>
          <w:rFonts w:ascii="Times New Roman" w:eastAsia="Times New Roman" w:hAnsi="Times New Roman" w:cs="Times New Roman"/>
        </w:rPr>
      </w:pPr>
      <w:r>
        <w:rPr>
          <w:rFonts w:ascii="Times New Roman" w:eastAsia="Times New Roman" w:hAnsi="Times New Roman" w:cs="Times New Roman"/>
        </w:rPr>
        <w:t xml:space="preserve">Set up your SIR model in R </w:t>
      </w:r>
      <w:r w:rsidR="0083670B">
        <w:rPr>
          <w:rFonts w:ascii="Times New Roman" w:eastAsia="Times New Roman" w:hAnsi="Times New Roman" w:cs="Times New Roman"/>
        </w:rPr>
        <w:t xml:space="preserve">Markdown </w:t>
      </w:r>
      <w:r>
        <w:rPr>
          <w:rFonts w:ascii="Times New Roman" w:eastAsia="Times New Roman" w:hAnsi="Times New Roman" w:cs="Times New Roman"/>
        </w:rPr>
        <w:t>using the equations above and the (</w:t>
      </w:r>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w:t>
      </w:r>
      <w:r w:rsidR="006B4FF7">
        <w:rPr>
          <w:rFonts w:ascii="Times New Roman" w:eastAsia="Times New Roman" w:hAnsi="Times New Roman" w:cs="Times New Roman"/>
        </w:rPr>
        <w:t xml:space="preserve"> parameters you found in the literature. </w:t>
      </w:r>
      <w:r w:rsidR="0083670B">
        <w:rPr>
          <w:rFonts w:ascii="Times New Roman" w:eastAsia="Times New Roman" w:hAnsi="Times New Roman" w:cs="Times New Roman"/>
        </w:rPr>
        <w:t xml:space="preserve">Pay attention to time units and decide on </w:t>
      </w:r>
      <w:r w:rsidR="0083670B" w:rsidRPr="0083670B">
        <w:rPr>
          <w:rFonts w:ascii="Times New Roman" w:eastAsia="Times New Roman" w:hAnsi="Times New Roman" w:cs="Times New Roman"/>
          <w:i/>
        </w:rPr>
        <w:t>dt</w:t>
      </w:r>
      <w:r w:rsidR="0083670B">
        <w:rPr>
          <w:rFonts w:ascii="Times New Roman" w:eastAsia="Times New Roman" w:hAnsi="Times New Roman" w:cs="Times New Roman"/>
        </w:rPr>
        <w:t xml:space="preserve">, the time step you will use to run your </w:t>
      </w:r>
      <w:commentRangeStart w:id="81"/>
      <w:r w:rsidR="0083670B">
        <w:rPr>
          <w:rFonts w:ascii="Times New Roman" w:eastAsia="Times New Roman" w:hAnsi="Times New Roman" w:cs="Times New Roman"/>
        </w:rPr>
        <w:t>model</w:t>
      </w:r>
      <w:commentRangeEnd w:id="81"/>
      <w:r w:rsidR="00A96B58">
        <w:rPr>
          <w:rStyle w:val="CommentReference"/>
        </w:rPr>
        <w:commentReference w:id="81"/>
      </w:r>
      <w:r w:rsidR="0083670B">
        <w:rPr>
          <w:rFonts w:ascii="Times New Roman" w:eastAsia="Times New Roman" w:hAnsi="Times New Roman" w:cs="Times New Roman"/>
        </w:rPr>
        <w:t>.</w:t>
      </w:r>
    </w:p>
    <w:p w14:paraId="52E400DC" w14:textId="77777777" w:rsidR="001563C0" w:rsidRDefault="001563C0" w:rsidP="001E5B9C">
      <w:pPr>
        <w:rPr>
          <w:rFonts w:ascii="Times New Roman" w:eastAsia="Times New Roman" w:hAnsi="Times New Roman" w:cs="Times New Roman"/>
        </w:rPr>
      </w:pPr>
    </w:p>
    <w:p w14:paraId="1001E3AC" w14:textId="77777777" w:rsidR="001563C0" w:rsidRDefault="001563C0" w:rsidP="001563C0">
      <w:pPr>
        <w:rPr>
          <w:rFonts w:ascii="Times New Roman" w:eastAsia="Times New Roman" w:hAnsi="Times New Roman" w:cs="Times New Roman"/>
        </w:rPr>
      </w:pPr>
      <w:r w:rsidRPr="00117E26">
        <w:rPr>
          <w:rFonts w:ascii="Times New Roman" w:eastAsia="Times New Roman" w:hAnsi="Times New Roman" w:cs="Times New Roman"/>
          <w:u w:val="single"/>
        </w:rPr>
        <w:t>Please resist the temptation to make the basic SIR model more complex</w:t>
      </w:r>
      <w:r>
        <w:rPr>
          <w:rFonts w:ascii="Times New Roman" w:eastAsia="Times New Roman" w:hAnsi="Times New Roman" w:cs="Times New Roman"/>
        </w:rPr>
        <w:t xml:space="preserve">. Instead, </w:t>
      </w:r>
      <w:r w:rsidR="0083670B">
        <w:rPr>
          <w:rFonts w:ascii="Times New Roman" w:eastAsia="Times New Roman" w:hAnsi="Times New Roman" w:cs="Times New Roman"/>
        </w:rPr>
        <w:t xml:space="preserve">note which </w:t>
      </w:r>
      <w:r>
        <w:rPr>
          <w:rFonts w:ascii="Times New Roman" w:eastAsia="Times New Roman" w:hAnsi="Times New Roman" w:cs="Times New Roman"/>
        </w:rPr>
        <w:t xml:space="preserve">assumptions </w:t>
      </w:r>
      <w:r w:rsidR="0083670B">
        <w:rPr>
          <w:rFonts w:ascii="Times New Roman" w:eastAsia="Times New Roman" w:hAnsi="Times New Roman" w:cs="Times New Roman"/>
        </w:rPr>
        <w:t xml:space="preserve">of the basic SIR Model </w:t>
      </w:r>
      <w:r>
        <w:rPr>
          <w:rFonts w:ascii="Times New Roman" w:eastAsia="Times New Roman" w:hAnsi="Times New Roman" w:cs="Times New Roman"/>
        </w:rPr>
        <w:t xml:space="preserve">are violated </w:t>
      </w:r>
      <w:r w:rsidR="006B4FF7">
        <w:rPr>
          <w:rFonts w:ascii="Times New Roman" w:eastAsia="Times New Roman" w:hAnsi="Times New Roman" w:cs="Times New Roman"/>
        </w:rPr>
        <w:t xml:space="preserve">in your system and </w:t>
      </w:r>
      <w:r w:rsidR="0083670B">
        <w:rPr>
          <w:rFonts w:ascii="Times New Roman" w:eastAsia="Times New Roman" w:hAnsi="Times New Roman" w:cs="Times New Roman"/>
        </w:rPr>
        <w:t xml:space="preserve">discuss in your report </w:t>
      </w:r>
      <w:r w:rsidR="006B4FF7">
        <w:rPr>
          <w:rFonts w:ascii="Times New Roman" w:eastAsia="Times New Roman" w:hAnsi="Times New Roman" w:cs="Times New Roman"/>
        </w:rPr>
        <w:t xml:space="preserve">how this </w:t>
      </w:r>
      <w:r>
        <w:rPr>
          <w:rFonts w:ascii="Times New Roman" w:eastAsia="Times New Roman" w:hAnsi="Times New Roman" w:cs="Times New Roman"/>
        </w:rPr>
        <w:t xml:space="preserve">might affect your results. </w:t>
      </w:r>
    </w:p>
    <w:p w14:paraId="3387F89B" w14:textId="77777777" w:rsidR="001563C0" w:rsidRDefault="001563C0" w:rsidP="001E5B9C">
      <w:pPr>
        <w:rPr>
          <w:rFonts w:ascii="Times New Roman" w:eastAsia="Times New Roman" w:hAnsi="Times New Roman" w:cs="Times New Roman"/>
        </w:rPr>
      </w:pPr>
    </w:p>
    <w:p w14:paraId="025911DA" w14:textId="77777777" w:rsidR="009F597D" w:rsidRDefault="009F597D" w:rsidP="001E5B9C">
      <w:pPr>
        <w:rPr>
          <w:rFonts w:ascii="Times New Roman" w:eastAsia="Times New Roman" w:hAnsi="Times New Roman" w:cs="Times New Roman"/>
        </w:rPr>
      </w:pPr>
    </w:p>
    <w:p w14:paraId="2E0E8CDF" w14:textId="77777777" w:rsidR="009F597D" w:rsidRPr="000379DF" w:rsidRDefault="00910204" w:rsidP="009F597D">
      <w:pPr>
        <w:rPr>
          <w:rFonts w:ascii="Times New Roman" w:eastAsia="Times New Roman" w:hAnsi="Times New Roman" w:cs="Times New Roman"/>
          <w:b/>
          <w:sz w:val="28"/>
        </w:rPr>
      </w:pPr>
      <w:r>
        <w:rPr>
          <w:rFonts w:ascii="Times New Roman" w:eastAsia="Times New Roman" w:hAnsi="Times New Roman" w:cs="Times New Roman"/>
          <w:b/>
          <w:sz w:val="28"/>
        </w:rPr>
        <w:t xml:space="preserve">C. </w:t>
      </w:r>
      <w:r w:rsidR="009F597D">
        <w:rPr>
          <w:rFonts w:ascii="Times New Roman" w:eastAsia="Times New Roman" w:hAnsi="Times New Roman" w:cs="Times New Roman"/>
          <w:b/>
          <w:sz w:val="28"/>
        </w:rPr>
        <w:t>Running your SIR model</w:t>
      </w:r>
    </w:p>
    <w:p w14:paraId="7F3F1516" w14:textId="77777777" w:rsidR="00BE7AD3" w:rsidRDefault="00BE7AD3" w:rsidP="001E5B9C">
      <w:pPr>
        <w:rPr>
          <w:rFonts w:ascii="Times New Roman" w:eastAsia="Times New Roman" w:hAnsi="Times New Roman" w:cs="Times New Roman"/>
        </w:rPr>
      </w:pPr>
    </w:p>
    <w:p w14:paraId="3218E82D" w14:textId="77777777" w:rsidR="00BE7AD3" w:rsidRPr="00BE7AD3" w:rsidRDefault="00BE7AD3" w:rsidP="001E5B9C">
      <w:pPr>
        <w:rPr>
          <w:rFonts w:ascii="Times New Roman" w:eastAsia="Times New Roman" w:hAnsi="Times New Roman" w:cs="Times New Roman"/>
          <w:b/>
        </w:rPr>
      </w:pPr>
      <w:r w:rsidRPr="00BE7AD3">
        <w:rPr>
          <w:rFonts w:ascii="Times New Roman" w:eastAsia="Times New Roman" w:hAnsi="Times New Roman" w:cs="Times New Roman"/>
          <w:b/>
        </w:rPr>
        <w:t xml:space="preserve">1. Disease dynamics </w:t>
      </w:r>
    </w:p>
    <w:p w14:paraId="008FD181" w14:textId="77777777" w:rsidR="00AC7FBB" w:rsidRDefault="009F597D" w:rsidP="00AC7FBB">
      <w:pPr>
        <w:rPr>
          <w:rFonts w:ascii="Times New Roman" w:eastAsia="Times New Roman" w:hAnsi="Times New Roman" w:cs="Times New Roman"/>
        </w:rPr>
      </w:pPr>
      <w:r>
        <w:rPr>
          <w:rFonts w:ascii="Times New Roman" w:eastAsia="Times New Roman" w:hAnsi="Times New Roman" w:cs="Times New Roman"/>
        </w:rPr>
        <w:t xml:space="preserve">Use your SIR model to determine disease dynamics in your host population. If one individual in the population becomes infected, </w:t>
      </w:r>
      <w:r w:rsidR="00BE7AD3">
        <w:rPr>
          <w:rFonts w:ascii="Times New Roman" w:eastAsia="Times New Roman" w:hAnsi="Times New Roman" w:cs="Times New Roman"/>
        </w:rPr>
        <w:t>how will the disease spread</w:t>
      </w:r>
      <w:r w:rsidR="00550FBA">
        <w:rPr>
          <w:rFonts w:ascii="Times New Roman" w:eastAsia="Times New Roman" w:hAnsi="Times New Roman" w:cs="Times New Roman"/>
        </w:rPr>
        <w:t xml:space="preserve"> through the population (i.e., how will S, I and R change over time) and how will it affect population size (N = S+I+R)</w:t>
      </w:r>
      <w:r>
        <w:rPr>
          <w:rFonts w:ascii="Times New Roman" w:eastAsia="Times New Roman" w:hAnsi="Times New Roman" w:cs="Times New Roman"/>
        </w:rPr>
        <w:t xml:space="preserve">? </w:t>
      </w:r>
    </w:p>
    <w:p w14:paraId="2864FC75" w14:textId="77777777" w:rsidR="00550FBA" w:rsidRDefault="00550FBA" w:rsidP="001E5B9C">
      <w:pPr>
        <w:rPr>
          <w:rFonts w:ascii="Times New Roman" w:eastAsia="Times New Roman" w:hAnsi="Times New Roman" w:cs="Times New Roman"/>
        </w:rPr>
      </w:pPr>
    </w:p>
    <w:p w14:paraId="4535EFFE" w14:textId="77777777" w:rsidR="00AC7FBB" w:rsidRDefault="00550FBA" w:rsidP="00AC7FBB">
      <w:pPr>
        <w:rPr>
          <w:rFonts w:ascii="Times New Roman" w:eastAsia="Times New Roman" w:hAnsi="Times New Roman" w:cs="Times New Roman"/>
        </w:rPr>
      </w:pPr>
      <w:r w:rsidRPr="001E5B9C">
        <w:rPr>
          <w:rFonts w:ascii="Times New Roman" w:eastAsia="Times New Roman" w:hAnsi="Times New Roman" w:cs="Times New Roman"/>
        </w:rPr>
        <w:t xml:space="preserve">Plot </w:t>
      </w:r>
      <w:r>
        <w:rPr>
          <w:rFonts w:ascii="Times New Roman" w:eastAsia="Times New Roman" w:hAnsi="Times New Roman" w:cs="Times New Roman"/>
        </w:rPr>
        <w:t xml:space="preserve">S, I, </w:t>
      </w:r>
      <w:proofErr w:type="gramStart"/>
      <w:r>
        <w:rPr>
          <w:rFonts w:ascii="Times New Roman" w:eastAsia="Times New Roman" w:hAnsi="Times New Roman" w:cs="Times New Roman"/>
        </w:rPr>
        <w:t>R</w:t>
      </w:r>
      <w:proofErr w:type="gramEnd"/>
      <w:r>
        <w:rPr>
          <w:rFonts w:ascii="Times New Roman" w:eastAsia="Times New Roman" w:hAnsi="Times New Roman" w:cs="Times New Roman"/>
        </w:rPr>
        <w:t xml:space="preserve"> and total population number (N) </w:t>
      </w:r>
      <w:r w:rsidRPr="001E5B9C">
        <w:rPr>
          <w:rFonts w:ascii="Times New Roman" w:eastAsia="Times New Roman" w:hAnsi="Times New Roman" w:cs="Times New Roman"/>
        </w:rPr>
        <w:t xml:space="preserve">over time in one figure. </w:t>
      </w:r>
      <w:r w:rsidRPr="00AC7FBB">
        <w:rPr>
          <w:rFonts w:ascii="Times New Roman" w:eastAsia="Times New Roman" w:hAnsi="Times New Roman" w:cs="Times New Roman"/>
          <w:i/>
        </w:rPr>
        <w:t>Remember to connect the points of each time series, label your axes (with units), and create a legend.</w:t>
      </w:r>
      <w:r w:rsidRPr="001E5B9C">
        <w:rPr>
          <w:rFonts w:ascii="Times New Roman" w:eastAsia="Times New Roman" w:hAnsi="Times New Roman" w:cs="Times New Roman"/>
        </w:rPr>
        <w:t xml:space="preserve"> Describe the trends for each category </w:t>
      </w:r>
      <w:r>
        <w:rPr>
          <w:rFonts w:ascii="Times New Roman" w:eastAsia="Times New Roman" w:hAnsi="Times New Roman" w:cs="Times New Roman"/>
        </w:rPr>
        <w:t>and for the overall population</w:t>
      </w:r>
      <w:r w:rsidRPr="001E5B9C">
        <w:rPr>
          <w:rFonts w:ascii="Times New Roman" w:eastAsia="Times New Roman" w:hAnsi="Times New Roman" w:cs="Times New Roman"/>
        </w:rPr>
        <w:t xml:space="preserve">. Are the trends as you expected? Why or why </w:t>
      </w:r>
      <w:r w:rsidRPr="001E5B9C">
        <w:rPr>
          <w:rFonts w:ascii="Times New Roman" w:eastAsia="Times New Roman" w:hAnsi="Times New Roman" w:cs="Times New Roman"/>
        </w:rPr>
        <w:lastRenderedPageBreak/>
        <w:t xml:space="preserve">not? Does the number of infected individuals peak? If so, when? </w:t>
      </w:r>
      <w:r w:rsidR="00AC7FBB">
        <w:rPr>
          <w:rFonts w:ascii="Times New Roman" w:eastAsia="Times New Roman" w:hAnsi="Times New Roman" w:cs="Times New Roman"/>
        </w:rPr>
        <w:t xml:space="preserve">Does the initial size of the host population affect the outcome? </w:t>
      </w:r>
    </w:p>
    <w:p w14:paraId="4144C04C" w14:textId="77777777" w:rsidR="00550FBA" w:rsidRDefault="00550FBA" w:rsidP="00550FBA">
      <w:pPr>
        <w:rPr>
          <w:rFonts w:ascii="Times New Roman" w:eastAsia="Times New Roman" w:hAnsi="Times New Roman" w:cs="Times New Roman"/>
        </w:rPr>
      </w:pPr>
    </w:p>
    <w:p w14:paraId="0591FDAD" w14:textId="77777777" w:rsidR="00AC7FBB" w:rsidRPr="00AC7FBB" w:rsidRDefault="00AC7FBB" w:rsidP="00AC7FBB">
      <w:pPr>
        <w:rPr>
          <w:rFonts w:ascii="Times New Roman" w:eastAsia="Times New Roman" w:hAnsi="Times New Roman" w:cs="Times New Roman"/>
          <w:b/>
        </w:rPr>
      </w:pPr>
      <w:r w:rsidRPr="00AC7FBB">
        <w:rPr>
          <w:rFonts w:ascii="Times New Roman" w:eastAsia="Times New Roman" w:hAnsi="Times New Roman" w:cs="Times New Roman"/>
          <w:b/>
        </w:rPr>
        <w:t xml:space="preserve">2. </w:t>
      </w:r>
      <w:r w:rsidR="00D543CA">
        <w:rPr>
          <w:rFonts w:ascii="Times New Roman" w:eastAsia="Times New Roman" w:hAnsi="Times New Roman" w:cs="Times New Roman"/>
          <w:b/>
        </w:rPr>
        <w:t>P</w:t>
      </w:r>
      <w:r w:rsidR="00EF07E6">
        <w:rPr>
          <w:rFonts w:ascii="Times New Roman" w:eastAsia="Times New Roman" w:hAnsi="Times New Roman" w:cs="Times New Roman"/>
          <w:b/>
        </w:rPr>
        <w:t>arameter uncertainties</w:t>
      </w:r>
    </w:p>
    <w:p w14:paraId="4CBD9610" w14:textId="77777777" w:rsidR="00AC7FBB" w:rsidRDefault="00AC7FBB" w:rsidP="00AC7FBB">
      <w:pPr>
        <w:rPr>
          <w:rFonts w:ascii="Times New Roman" w:eastAsia="Times New Roman" w:hAnsi="Times New Roman" w:cs="Times New Roman"/>
        </w:rPr>
      </w:pPr>
      <w:r>
        <w:rPr>
          <w:rFonts w:ascii="Times New Roman" w:eastAsia="Times New Roman" w:hAnsi="Times New Roman" w:cs="Times New Roman"/>
        </w:rPr>
        <w:t xml:space="preserve">Determine the effect of parameter uncertainties on your results.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authors provide an average and a range of values for a given parameter, try to run the model with these three values to see how this affects your results. Alternatively, if you did not find uncertainty measurements in the literature, you can run a simple </w:t>
      </w:r>
      <w:commentRangeStart w:id="82"/>
      <w:r w:rsidRPr="00AE0F74">
        <w:rPr>
          <w:rFonts w:ascii="Times New Roman" w:eastAsia="Times New Roman" w:hAnsi="Times New Roman" w:cs="Times New Roman"/>
          <w:b/>
        </w:rPr>
        <w:t>sensitivity analysis</w:t>
      </w:r>
      <w:r>
        <w:rPr>
          <w:rFonts w:ascii="Times New Roman" w:eastAsia="Times New Roman" w:hAnsi="Times New Roman" w:cs="Times New Roman"/>
        </w:rPr>
        <w:t xml:space="preserve"> </w:t>
      </w:r>
      <w:commentRangeEnd w:id="82"/>
      <w:r w:rsidR="00A96B58">
        <w:rPr>
          <w:rStyle w:val="CommentReference"/>
        </w:rPr>
        <w:commentReference w:id="82"/>
      </w:r>
      <w:r>
        <w:rPr>
          <w:rFonts w:ascii="Times New Roman" w:eastAsia="Times New Roman" w:hAnsi="Times New Roman" w:cs="Times New Roman"/>
        </w:rPr>
        <w:t>to estimate how important deviations in each parameter would affect your results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what would be the impact of doubling/halving transmission rate?)</w:t>
      </w:r>
    </w:p>
    <w:p w14:paraId="2032B0D7" w14:textId="77777777" w:rsidR="00550FBA" w:rsidRDefault="00550FBA" w:rsidP="001E5B9C">
      <w:pPr>
        <w:rPr>
          <w:rFonts w:ascii="Times New Roman" w:eastAsia="Times New Roman" w:hAnsi="Times New Roman" w:cs="Times New Roman"/>
        </w:rPr>
      </w:pPr>
    </w:p>
    <w:p w14:paraId="53B6F774" w14:textId="77777777" w:rsidR="00550FBA" w:rsidRPr="006C08A3" w:rsidRDefault="00910204" w:rsidP="001E5B9C">
      <w:pPr>
        <w:rPr>
          <w:rFonts w:ascii="Times New Roman" w:eastAsia="Times New Roman" w:hAnsi="Times New Roman" w:cs="Times New Roman"/>
          <w:b/>
        </w:rPr>
      </w:pPr>
      <w:r w:rsidRPr="006C08A3">
        <w:rPr>
          <w:rFonts w:ascii="Times New Roman" w:eastAsia="Times New Roman" w:hAnsi="Times New Roman" w:cs="Times New Roman"/>
          <w:b/>
        </w:rPr>
        <w:t xml:space="preserve">3. </w:t>
      </w:r>
      <w:r w:rsidR="006C08A3">
        <w:rPr>
          <w:rFonts w:ascii="Times New Roman" w:eastAsia="Times New Roman" w:hAnsi="Times New Roman" w:cs="Times New Roman"/>
          <w:b/>
        </w:rPr>
        <w:t>Host density t</w:t>
      </w:r>
      <w:r w:rsidR="0067649A" w:rsidRPr="006C08A3">
        <w:rPr>
          <w:rFonts w:ascii="Times New Roman" w:eastAsia="Times New Roman" w:hAnsi="Times New Roman" w:cs="Times New Roman"/>
          <w:b/>
        </w:rPr>
        <w:t>hreshold for persistence of disease</w:t>
      </w:r>
    </w:p>
    <w:p w14:paraId="2D4004B1" w14:textId="77777777" w:rsidR="005167F9" w:rsidRDefault="0036471F" w:rsidP="001E5B9C">
      <w:pPr>
        <w:rPr>
          <w:rFonts w:ascii="Times New Roman" w:eastAsia="Times New Roman" w:hAnsi="Times New Roman" w:cs="Times New Roman"/>
        </w:rPr>
      </w:pPr>
      <w:r>
        <w:rPr>
          <w:rFonts w:ascii="Times New Roman" w:eastAsia="Times New Roman" w:hAnsi="Times New Roman" w:cs="Times New Roman"/>
        </w:rPr>
        <w:t>The Net Reproduction rate (R</w:t>
      </w:r>
      <w:r>
        <w:rPr>
          <w:rFonts w:ascii="Times New Roman" w:eastAsia="Times New Roman" w:hAnsi="Times New Roman" w:cs="Times New Roman"/>
          <w:vertAlign w:val="subscript"/>
        </w:rPr>
        <w:t>0</w:t>
      </w:r>
      <w:r>
        <w:rPr>
          <w:rFonts w:ascii="Times New Roman" w:eastAsia="Times New Roman" w:hAnsi="Times New Roman" w:cs="Times New Roman"/>
        </w:rPr>
        <w:t xml:space="preserve">) of your infectious disease is the ratio between what increases </w:t>
      </w:r>
      <w:r w:rsidRPr="005167F9">
        <w:rPr>
          <w:rFonts w:ascii="Times New Roman" w:eastAsia="Times New Roman" w:hAnsi="Times New Roman" w:cs="Times New Roman"/>
          <w:i/>
        </w:rPr>
        <w:t>I</w:t>
      </w:r>
      <w:r>
        <w:rPr>
          <w:rFonts w:ascii="Times New Roman" w:eastAsia="Times New Roman" w:hAnsi="Times New Roman" w:cs="Times New Roman"/>
        </w:rPr>
        <w:t xml:space="preserve"> (transmission rate </w:t>
      </w:r>
      <w:r w:rsidRPr="0036471F">
        <w:rPr>
          <w:rFonts w:ascii="Times New Roman" w:eastAsia="Times New Roman" w:hAnsi="Times New Roman" w:cs="Times New Roman"/>
          <w:i/>
        </w:rPr>
        <w:sym w:font="Symbol" w:char="F062"/>
      </w:r>
      <w:r>
        <w:rPr>
          <w:rFonts w:ascii="Times New Roman" w:eastAsia="Times New Roman" w:hAnsi="Times New Roman" w:cs="Times New Roman"/>
        </w:rPr>
        <w:t xml:space="preserve">) and what removes </w:t>
      </w:r>
      <w:r w:rsidRPr="005167F9">
        <w:rPr>
          <w:rFonts w:ascii="Times New Roman" w:eastAsia="Times New Roman" w:hAnsi="Times New Roman" w:cs="Times New Roman"/>
          <w:i/>
        </w:rPr>
        <w:t>I</w:t>
      </w:r>
      <w:r>
        <w:rPr>
          <w:rFonts w:ascii="Times New Roman" w:eastAsia="Times New Roman" w:hAnsi="Times New Roman" w:cs="Times New Roman"/>
        </w:rPr>
        <w:t xml:space="preserve"> from the host population (death rate </w:t>
      </w:r>
      <w:r w:rsidRPr="005167F9">
        <w:rPr>
          <w:rFonts w:ascii="Times New Roman" w:eastAsia="Times New Roman" w:hAnsi="Times New Roman" w:cs="Times New Roman"/>
          <w:i/>
        </w:rPr>
        <w:sym w:font="Symbol" w:char="F061"/>
      </w:r>
      <w:r>
        <w:rPr>
          <w:rFonts w:ascii="Times New Roman" w:eastAsia="Times New Roman" w:hAnsi="Times New Roman" w:cs="Times New Roman"/>
        </w:rPr>
        <w:t xml:space="preserve"> and recovery rate </w:t>
      </w:r>
      <w:r w:rsidRPr="005167F9">
        <w:rPr>
          <w:rFonts w:ascii="Times New Roman" w:eastAsia="Times New Roman" w:hAnsi="Times New Roman" w:cs="Times New Roman"/>
          <w:i/>
        </w:rPr>
        <w:sym w:font="Symbol" w:char="F067"/>
      </w:r>
      <w:r>
        <w:rPr>
          <w:rFonts w:ascii="Times New Roman" w:eastAsia="Times New Roman" w:hAnsi="Times New Roman" w:cs="Times New Roman"/>
        </w:rPr>
        <w:t>)</w:t>
      </w:r>
      <w:r w:rsidR="005167F9">
        <w:rPr>
          <w:rFonts w:ascii="Times New Roman" w:eastAsia="Times New Roman" w:hAnsi="Times New Roman" w:cs="Times New Roman"/>
        </w:rPr>
        <w:t>:</w:t>
      </w:r>
    </w:p>
    <w:p w14:paraId="0C00D531" w14:textId="77777777" w:rsidR="005167F9" w:rsidRDefault="005167F9" w:rsidP="001E5B9C">
      <w:pPr>
        <w:rPr>
          <w:rFonts w:ascii="Times New Roman" w:eastAsia="Times New Roman" w:hAnsi="Times New Roman" w:cs="Times New Roman"/>
        </w:rPr>
      </w:pPr>
    </w:p>
    <w:p w14:paraId="16FF78F1" w14:textId="77777777" w:rsidR="005167F9" w:rsidRDefault="005167F9" w:rsidP="00915739">
      <w:pPr>
        <w:jc w:val="center"/>
        <w:rPr>
          <w:rFonts w:ascii="Times New Roman" w:eastAsia="Times New Roman" w:hAnsi="Times New Roman" w:cs="Times New Roman"/>
        </w:rPr>
      </w:pPr>
      <w:r>
        <w:rPr>
          <w:rFonts w:ascii="Times New Roman" w:eastAsia="Times New Roman" w:hAnsi="Times New Roman" w:cs="Times New Roman"/>
        </w:rPr>
        <w:t>R</w:t>
      </w:r>
      <w:r w:rsidRPr="005167F9">
        <w:rPr>
          <w:rFonts w:ascii="Times New Roman" w:eastAsia="Times New Roman" w:hAnsi="Times New Roman" w:cs="Times New Roman"/>
          <w:vertAlign w:val="subscript"/>
        </w:rPr>
        <w:t>0</w:t>
      </w:r>
      <w:r>
        <w:rPr>
          <w:rFonts w:ascii="Times New Roman" w:eastAsia="Times New Roman" w:hAnsi="Times New Roman" w:cs="Times New Roman"/>
        </w:rPr>
        <w:t xml:space="preserve"> = </w:t>
      </w:r>
      <w:r>
        <w:rPr>
          <w:rFonts w:ascii="Times New Roman" w:eastAsia="Times New Roman" w:hAnsi="Times New Roman" w:cs="Times New Roman"/>
        </w:rPr>
        <w:sym w:font="Symbol" w:char="F062"/>
      </w:r>
      <w:r>
        <w:rPr>
          <w:rFonts w:ascii="Times New Roman" w:eastAsia="Times New Roman" w:hAnsi="Times New Roman" w:cs="Times New Roman"/>
        </w:rPr>
        <w:t xml:space="preserve"> / (</w:t>
      </w:r>
      <w:r>
        <w:rPr>
          <w:rFonts w:ascii="Times New Roman" w:eastAsia="Times New Roman" w:hAnsi="Times New Roman" w:cs="Times New Roman"/>
        </w:rPr>
        <w:sym w:font="Symbol" w:char="F061"/>
      </w:r>
      <w:r>
        <w:rPr>
          <w:rFonts w:ascii="Times New Roman" w:eastAsia="Times New Roman" w:hAnsi="Times New Roman" w:cs="Times New Roman"/>
        </w:rPr>
        <w:t xml:space="preserve"> + </w:t>
      </w:r>
      <w:r>
        <w:rPr>
          <w:rFonts w:ascii="Times New Roman" w:eastAsia="Times New Roman" w:hAnsi="Times New Roman" w:cs="Times New Roman"/>
        </w:rPr>
        <w:sym w:font="Symbol" w:char="F067"/>
      </w:r>
      <w:r>
        <w:rPr>
          <w:rFonts w:ascii="Times New Roman" w:eastAsia="Times New Roman" w:hAnsi="Times New Roman" w:cs="Times New Roman"/>
        </w:rPr>
        <w:t>)</w:t>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7)</w:t>
      </w:r>
    </w:p>
    <w:p w14:paraId="61CF7B9B" w14:textId="77777777" w:rsidR="005167F9" w:rsidRDefault="005167F9" w:rsidP="001E5B9C">
      <w:pPr>
        <w:rPr>
          <w:rFonts w:ascii="Times New Roman" w:eastAsia="Times New Roman" w:hAnsi="Times New Roman" w:cs="Times New Roman"/>
        </w:rPr>
      </w:pPr>
    </w:p>
    <w:p w14:paraId="6FC5E324" w14:textId="77777777" w:rsidR="006C08A3" w:rsidRPr="006C08A3" w:rsidRDefault="006C08A3" w:rsidP="001E5B9C">
      <w:pPr>
        <w:rPr>
          <w:rFonts w:ascii="Times New Roman" w:eastAsia="Times New Roman" w:hAnsi="Times New Roman" w:cs="Times New Roman"/>
        </w:rPr>
      </w:pPr>
      <w:r>
        <w:rPr>
          <w:rFonts w:ascii="Times New Roman" w:eastAsia="Times New Roman" w:hAnsi="Times New Roman" w:cs="Times New Roman"/>
        </w:rPr>
        <w:t>Calculate</w:t>
      </w:r>
      <w:r w:rsidR="0036471F">
        <w:rPr>
          <w:rFonts w:ascii="Times New Roman" w:eastAsia="Times New Roman" w:hAnsi="Times New Roman" w:cs="Times New Roman"/>
        </w:rPr>
        <w:t xml:space="preserve"> the Net Reproduction rate (</w:t>
      </w:r>
      <w:r>
        <w:rPr>
          <w:rFonts w:ascii="Times New Roman" w:eastAsia="Times New Roman" w:hAnsi="Times New Roman" w:cs="Times New Roman"/>
        </w:rPr>
        <w:t>R</w:t>
      </w:r>
      <w:r>
        <w:rPr>
          <w:rFonts w:ascii="Times New Roman" w:eastAsia="Times New Roman" w:hAnsi="Times New Roman" w:cs="Times New Roman"/>
          <w:vertAlign w:val="subscript"/>
        </w:rPr>
        <w:t>0</w:t>
      </w:r>
      <w:r w:rsidR="0036471F">
        <w:rPr>
          <w:rFonts w:ascii="Times New Roman" w:eastAsia="Times New Roman" w:hAnsi="Times New Roman" w:cs="Times New Roman"/>
        </w:rPr>
        <w:t xml:space="preserve">) </w:t>
      </w:r>
      <w:r>
        <w:rPr>
          <w:rFonts w:ascii="Times New Roman" w:eastAsia="Times New Roman" w:hAnsi="Times New Roman" w:cs="Times New Roman"/>
        </w:rPr>
        <w:t xml:space="preserve">for your population. What does this value suggest? Will </w:t>
      </w:r>
      <w:r w:rsidR="0036471F">
        <w:rPr>
          <w:rFonts w:ascii="Times New Roman" w:eastAsia="Times New Roman" w:hAnsi="Times New Roman" w:cs="Times New Roman"/>
        </w:rPr>
        <w:t xml:space="preserve">the disease spread </w:t>
      </w:r>
      <w:r>
        <w:rPr>
          <w:rFonts w:ascii="Times New Roman" w:eastAsia="Times New Roman" w:hAnsi="Times New Roman" w:cs="Times New Roman"/>
        </w:rPr>
        <w:t>or not</w:t>
      </w:r>
      <w:r w:rsidR="0036471F">
        <w:rPr>
          <w:rFonts w:ascii="Times New Roman" w:eastAsia="Times New Roman" w:hAnsi="Times New Roman" w:cs="Times New Roman"/>
        </w:rPr>
        <w:t xml:space="preserve"> through your population</w:t>
      </w:r>
      <w:r>
        <w:rPr>
          <w:rFonts w:ascii="Times New Roman" w:eastAsia="Times New Roman" w:hAnsi="Times New Roman" w:cs="Times New Roman"/>
        </w:rPr>
        <w:t>?</w:t>
      </w:r>
    </w:p>
    <w:p w14:paraId="15A7C342" w14:textId="77777777" w:rsidR="006C08A3" w:rsidRDefault="006C08A3" w:rsidP="001E5B9C">
      <w:pPr>
        <w:rPr>
          <w:rFonts w:ascii="Times New Roman" w:eastAsia="Times New Roman" w:hAnsi="Times New Roman" w:cs="Times New Roman"/>
        </w:rPr>
      </w:pPr>
    </w:p>
    <w:p w14:paraId="5FFA7319" w14:textId="77777777" w:rsidR="005167F9"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Using a similar logic, we can calculate the host density threshold for persistence of the disease by figuring out the equilibrium for </w:t>
      </w:r>
      <w:r w:rsidRPr="005167F9">
        <w:rPr>
          <w:rFonts w:ascii="Times New Roman" w:eastAsia="Times New Roman" w:hAnsi="Times New Roman" w:cs="Times New Roman"/>
          <w:i/>
        </w:rPr>
        <w:t>I</w:t>
      </w:r>
      <w:r>
        <w:rPr>
          <w:rFonts w:ascii="Times New Roman" w:eastAsia="Times New Roman" w:hAnsi="Times New Roman" w:cs="Times New Roman"/>
        </w:rPr>
        <w:t xml:space="preserve">, or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 xml:space="preserve">/dt = 0. We know that when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 xml:space="preserve">/dt = 0, the number of </w:t>
      </w:r>
      <w:r w:rsidRPr="00DD40A1">
        <w:rPr>
          <w:rFonts w:ascii="Times New Roman" w:eastAsia="Times New Roman" w:hAnsi="Times New Roman" w:cs="Times New Roman"/>
          <w:i/>
        </w:rPr>
        <w:t>I</w:t>
      </w:r>
      <w:r>
        <w:rPr>
          <w:rFonts w:ascii="Times New Roman" w:eastAsia="Times New Roman" w:hAnsi="Times New Roman" w:cs="Times New Roman"/>
        </w:rPr>
        <w:t xml:space="preserve"> will remain stable. Using equation </w:t>
      </w:r>
      <w:r w:rsidR="00DD40A1">
        <w:rPr>
          <w:rFonts w:ascii="Times New Roman" w:eastAsia="Times New Roman" w:hAnsi="Times New Roman" w:cs="Times New Roman"/>
        </w:rPr>
        <w:t>2</w:t>
      </w:r>
      <w:r>
        <w:rPr>
          <w:rFonts w:ascii="Times New Roman" w:eastAsia="Times New Roman" w:hAnsi="Times New Roman" w:cs="Times New Roman"/>
        </w:rPr>
        <w:t xml:space="preserve"> above: </w:t>
      </w:r>
    </w:p>
    <w:p w14:paraId="261E61CC" w14:textId="77777777" w:rsidR="0036471F"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  </w:t>
      </w:r>
    </w:p>
    <w:p w14:paraId="769A8F2C" w14:textId="77777777" w:rsidR="005167F9" w:rsidRPr="00DD40A1" w:rsidRDefault="00DD40A1" w:rsidP="00DD40A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m:oMath>
        <m:r>
          <m:rPr>
            <m:sty m:val="p"/>
          </m:rPr>
          <w:rPr>
            <w:rFonts w:ascii="Cambria Math" w:eastAsia="Times New Roman" w:hAnsi="Cambria Math" w:cs="Times New Roman"/>
          </w:rPr>
          <w:br/>
        </m:r>
      </m:oMath>
      <m:oMathPara>
        <m:oMathParaPr>
          <m:jc m:val="center"/>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r>
                <w:rPr>
                  <w:rFonts w:ascii="Cambria Math" w:eastAsia="Times New Roman" w:hAnsi="Cambria Math" w:cs="Times New Roman"/>
                  <w:i/>
                </w:rPr>
                <w:sym w:font="Symbol" w:char="F061"/>
              </m:r>
              <m:r>
                <w:rPr>
                  <w:rFonts w:ascii="Cambria Math" w:eastAsia="Times New Roman" w:hAnsi="Cambria Math" w:cs="Times New Roman"/>
                </w:rPr>
                <m:t xml:space="preserve"> - </m:t>
              </m:r>
              <m:r>
                <w:rPr>
                  <w:rFonts w:ascii="Cambria Math" w:eastAsia="Times New Roman" w:hAnsi="Cambria Math" w:cs="Times New Roman"/>
                  <w:i/>
                </w:rPr>
                <w:sym w:font="Symbol" w:char="F067"/>
              </m:r>
            </m:e>
          </m:d>
          <m:r>
            <w:rPr>
              <w:rFonts w:ascii="Cambria Math" w:eastAsia="Times New Roman" w:hAnsi="Cambria Math" w:cs="Times New Roman"/>
            </w:rPr>
            <m:t xml:space="preserve"> I =0               (8)</m:t>
          </m:r>
        </m:oMath>
      </m:oMathPara>
    </w:p>
    <w:p w14:paraId="22737070" w14:textId="77777777" w:rsidR="00DD40A1" w:rsidRDefault="00DD40A1" w:rsidP="001E5B9C">
      <w:pPr>
        <w:rPr>
          <w:rFonts w:ascii="Times New Roman" w:eastAsia="Times New Roman" w:hAnsi="Times New Roman" w:cs="Times New Roman"/>
        </w:rPr>
      </w:pPr>
    </w:p>
    <w:p w14:paraId="41AD506E" w14:textId="77777777" w:rsidR="00DD40A1" w:rsidRDefault="00DD40A1" w:rsidP="00E41E6D">
      <w:pPr>
        <w:jc w:val="center"/>
        <w:rPr>
          <w:rFonts w:ascii="Times New Roman" w:eastAsia="Times New Roman" w:hAnsi="Times New Roman" w:cs="Times New Roman"/>
        </w:rPr>
      </w:pPr>
      <w:r>
        <w:rPr>
          <w:rFonts w:ascii="Times New Roman" w:eastAsia="Times New Roman" w:hAnsi="Times New Roman" w:cs="Times New Roman"/>
        </w:rPr>
        <w:t>S</w:t>
      </w:r>
      <w:r w:rsidR="009B0392">
        <w:rPr>
          <w:rFonts w:ascii="Times New Roman" w:eastAsia="Times New Roman" w:hAnsi="Times New Roman" w:cs="Times New Roman"/>
          <w:vertAlign w:val="subscript"/>
        </w:rPr>
        <w:t>T</w:t>
      </w:r>
      <w:r>
        <w:rPr>
          <w:rFonts w:ascii="Times New Roman" w:eastAsia="Times New Roman" w:hAnsi="Times New Roman" w:cs="Times New Roman"/>
        </w:rPr>
        <w:t xml:space="preserve"> = (</w:t>
      </w:r>
      <w:r>
        <w:rPr>
          <w:rFonts w:ascii="Times New Roman" w:eastAsia="Times New Roman" w:hAnsi="Times New Roman" w:cs="Times New Roman"/>
        </w:rPr>
        <w:sym w:font="Symbol" w:char="F061"/>
      </w:r>
      <w:r>
        <w:rPr>
          <w:rFonts w:ascii="Times New Roman" w:eastAsia="Times New Roman" w:hAnsi="Times New Roman" w:cs="Times New Roman"/>
        </w:rPr>
        <w:t xml:space="preserve"> + </w:t>
      </w:r>
      <w:r>
        <w:rPr>
          <w:rFonts w:ascii="Times New Roman" w:eastAsia="Times New Roman" w:hAnsi="Times New Roman" w:cs="Times New Roman"/>
        </w:rPr>
        <w:sym w:font="Symbol" w:char="F067"/>
      </w:r>
      <w:r>
        <w:rPr>
          <w:rFonts w:ascii="Times New Roman" w:eastAsia="Times New Roman" w:hAnsi="Times New Roman" w:cs="Times New Roman"/>
        </w:rPr>
        <w:t xml:space="preserve">) / </w:t>
      </w:r>
      <w:r>
        <w:rPr>
          <w:rFonts w:ascii="Times New Roman" w:eastAsia="Times New Roman" w:hAnsi="Times New Roman" w:cs="Times New Roman"/>
        </w:rPr>
        <w:sym w:font="Symbol" w:char="F062"/>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9)</w:t>
      </w:r>
    </w:p>
    <w:p w14:paraId="30F35A56" w14:textId="77777777" w:rsidR="00DD40A1" w:rsidRDefault="00DD40A1" w:rsidP="001E5B9C">
      <w:pPr>
        <w:rPr>
          <w:rFonts w:ascii="Times New Roman" w:eastAsia="Times New Roman" w:hAnsi="Times New Roman" w:cs="Times New Roman"/>
        </w:rPr>
      </w:pPr>
    </w:p>
    <w:p w14:paraId="02DD6EEF" w14:textId="77777777" w:rsidR="00E41E6D" w:rsidRDefault="00345495" w:rsidP="001E5B9C">
      <w:pPr>
        <w:rPr>
          <w:rFonts w:ascii="Times New Roman" w:eastAsia="Times New Roman" w:hAnsi="Times New Roman" w:cs="Times New Roman"/>
        </w:rPr>
      </w:pPr>
      <w:r>
        <w:rPr>
          <w:rFonts w:ascii="Times New Roman" w:eastAsia="Times New Roman" w:hAnsi="Times New Roman" w:cs="Times New Roman"/>
        </w:rPr>
        <w:t>w</w:t>
      </w:r>
      <w:r w:rsidR="009B0392">
        <w:rPr>
          <w:rFonts w:ascii="Times New Roman" w:eastAsia="Times New Roman" w:hAnsi="Times New Roman" w:cs="Times New Roman"/>
        </w:rPr>
        <w:t xml:space="preserve">here </w:t>
      </w:r>
      <w:r w:rsidR="009B0392" w:rsidRPr="00E41E6D">
        <w:rPr>
          <w:rFonts w:ascii="Times New Roman" w:eastAsia="Times New Roman" w:hAnsi="Times New Roman" w:cs="Times New Roman"/>
          <w:i/>
        </w:rPr>
        <w:t>S</w:t>
      </w:r>
      <w:r w:rsidR="009B0392" w:rsidRPr="00E41E6D">
        <w:rPr>
          <w:rFonts w:ascii="Times New Roman" w:eastAsia="Times New Roman" w:hAnsi="Times New Roman" w:cs="Times New Roman"/>
          <w:i/>
          <w:vertAlign w:val="subscript"/>
        </w:rPr>
        <w:t>T</w:t>
      </w:r>
      <w:r w:rsidR="009B0392">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E41E6D">
        <w:rPr>
          <w:rFonts w:ascii="Times New Roman" w:eastAsia="Times New Roman" w:hAnsi="Times New Roman" w:cs="Times New Roman"/>
        </w:rPr>
        <w:t xml:space="preserve">the threshold </w:t>
      </w:r>
      <w:r>
        <w:rPr>
          <w:rFonts w:ascii="Times New Roman" w:eastAsia="Times New Roman" w:hAnsi="Times New Roman" w:cs="Times New Roman"/>
        </w:rPr>
        <w:t xml:space="preserve">relative to the size of the original population </w:t>
      </w:r>
      <w:r w:rsidR="00E41E6D">
        <w:rPr>
          <w:rFonts w:ascii="Times New Roman" w:eastAsia="Times New Roman" w:hAnsi="Times New Roman" w:cs="Times New Roman"/>
        </w:rPr>
        <w:t>(</w:t>
      </w:r>
      <w:r w:rsidR="00E41E6D" w:rsidRPr="00E41E6D">
        <w:rPr>
          <w:rFonts w:ascii="Times New Roman" w:eastAsia="Times New Roman" w:hAnsi="Times New Roman" w:cs="Times New Roman"/>
          <w:i/>
        </w:rPr>
        <w:t>N</w:t>
      </w:r>
      <w:r w:rsidR="00E41E6D">
        <w:rPr>
          <w:rFonts w:ascii="Times New Roman" w:eastAsia="Times New Roman" w:hAnsi="Times New Roman" w:cs="Times New Roman"/>
        </w:rPr>
        <w:t xml:space="preserve">) </w:t>
      </w:r>
      <w:r>
        <w:rPr>
          <w:rFonts w:ascii="Times New Roman" w:eastAsia="Times New Roman" w:hAnsi="Times New Roman" w:cs="Times New Roman"/>
        </w:rPr>
        <w:t xml:space="preserve">when all individuals were </w:t>
      </w:r>
      <w:r w:rsidR="00E41E6D">
        <w:rPr>
          <w:rFonts w:ascii="Times New Roman" w:eastAsia="Times New Roman" w:hAnsi="Times New Roman" w:cs="Times New Roman"/>
        </w:rPr>
        <w:t>susceptible (</w:t>
      </w:r>
      <w:proofErr w:type="gramStart"/>
      <w:r w:rsidR="00E41E6D">
        <w:rPr>
          <w:rFonts w:ascii="Times New Roman" w:eastAsia="Times New Roman" w:hAnsi="Times New Roman" w:cs="Times New Roman"/>
        </w:rPr>
        <w:t>i.e.</w:t>
      </w:r>
      <w:proofErr w:type="gramEnd"/>
      <w:r w:rsidR="00E41E6D">
        <w:rPr>
          <w:rFonts w:ascii="Times New Roman" w:eastAsia="Times New Roman" w:hAnsi="Times New Roman" w:cs="Times New Roman"/>
        </w:rPr>
        <w:t xml:space="preserve"> healthy)</w:t>
      </w:r>
      <w:r>
        <w:rPr>
          <w:rFonts w:ascii="Times New Roman" w:eastAsia="Times New Roman" w:hAnsi="Times New Roman" w:cs="Times New Roman"/>
        </w:rPr>
        <w:t>. The host density threshold (</w:t>
      </w:r>
      <w:r w:rsidRPr="00345495">
        <w:rPr>
          <w:rFonts w:ascii="Times New Roman" w:eastAsia="Times New Roman" w:hAnsi="Times New Roman" w:cs="Times New Roman"/>
          <w:i/>
        </w:rPr>
        <w:t>N</w:t>
      </w:r>
      <w:r w:rsidRPr="00345495">
        <w:rPr>
          <w:rFonts w:ascii="Times New Roman" w:eastAsia="Times New Roman" w:hAnsi="Times New Roman" w:cs="Times New Roman"/>
          <w:i/>
          <w:vertAlign w:val="subscript"/>
        </w:rPr>
        <w:t>T</w:t>
      </w:r>
      <w:r>
        <w:rPr>
          <w:rFonts w:ascii="Times New Roman" w:eastAsia="Times New Roman" w:hAnsi="Times New Roman" w:cs="Times New Roman"/>
        </w:rPr>
        <w:t xml:space="preserve">) </w:t>
      </w:r>
      <w:r w:rsidR="00E41E6D">
        <w:rPr>
          <w:rFonts w:ascii="Times New Roman" w:eastAsia="Times New Roman" w:hAnsi="Times New Roman" w:cs="Times New Roman"/>
        </w:rPr>
        <w:t xml:space="preserve">is </w:t>
      </w:r>
      <w:r w:rsidR="00E63B15">
        <w:rPr>
          <w:rFonts w:ascii="Times New Roman" w:eastAsia="Times New Roman" w:hAnsi="Times New Roman" w:cs="Times New Roman"/>
        </w:rPr>
        <w:t xml:space="preserve">then </w:t>
      </w:r>
      <w:r w:rsidR="00E41E6D">
        <w:rPr>
          <w:rFonts w:ascii="Times New Roman" w:eastAsia="Times New Roman" w:hAnsi="Times New Roman" w:cs="Times New Roman"/>
        </w:rPr>
        <w:t>calculated as:</w:t>
      </w:r>
    </w:p>
    <w:p w14:paraId="03F58A90" w14:textId="77777777" w:rsidR="00E41E6D" w:rsidRDefault="00E41E6D" w:rsidP="001E5B9C">
      <w:pPr>
        <w:rPr>
          <w:rFonts w:ascii="Times New Roman" w:eastAsia="Times New Roman" w:hAnsi="Times New Roman" w:cs="Times New Roman"/>
        </w:rPr>
      </w:pPr>
    </w:p>
    <w:p w14:paraId="7DD17194" w14:textId="77777777" w:rsidR="00E41E6D" w:rsidRDefault="00E41E6D" w:rsidP="00E41E6D">
      <w:pPr>
        <w:jc w:val="center"/>
        <w:rPr>
          <w:rFonts w:ascii="Times New Roman" w:eastAsia="Times New Roman" w:hAnsi="Times New Roman" w:cs="Times New Roman"/>
        </w:rPr>
      </w:pPr>
      <w:r>
        <w:rPr>
          <w:rFonts w:ascii="Times New Roman" w:eastAsia="Times New Roman" w:hAnsi="Times New Roman" w:cs="Times New Roman"/>
        </w:rPr>
        <w:t>N</w:t>
      </w:r>
      <w:r w:rsidRPr="00E41E6D">
        <w:rPr>
          <w:rFonts w:ascii="Times New Roman" w:eastAsia="Times New Roman" w:hAnsi="Times New Roman" w:cs="Times New Roman"/>
          <w:vertAlign w:val="subscript"/>
        </w:rPr>
        <w:t>T</w:t>
      </w:r>
      <w:r>
        <w:rPr>
          <w:rFonts w:ascii="Times New Roman" w:eastAsia="Times New Roman" w:hAnsi="Times New Roman" w:cs="Times New Roman"/>
        </w:rPr>
        <w:t xml:space="preserve"> = S</w:t>
      </w:r>
      <w:r w:rsidRPr="00E41E6D">
        <w:rPr>
          <w:rFonts w:ascii="Times New Roman" w:eastAsia="Times New Roman" w:hAnsi="Times New Roman" w:cs="Times New Roman"/>
          <w:vertAlign w:val="subscript"/>
        </w:rPr>
        <w:t>T</w:t>
      </w:r>
      <w:r>
        <w:rPr>
          <w:rFonts w:ascii="Times New Roman" w:eastAsia="Times New Roman" w:hAnsi="Times New Roman" w:cs="Times New Roman"/>
        </w:rPr>
        <w:t xml:space="preserve"> </w:t>
      </w:r>
      <w:r>
        <w:rPr>
          <w:rFonts w:ascii="Times New Roman" w:eastAsia="Times New Roman" w:hAnsi="Times New Roman" w:cs="Times New Roman"/>
        </w:rPr>
        <w:sym w:font="Symbol" w:char="F0B4"/>
      </w:r>
      <w:r>
        <w:rPr>
          <w:rFonts w:ascii="Times New Roman" w:eastAsia="Times New Roman" w:hAnsi="Times New Roman" w:cs="Times New Roman"/>
        </w:rPr>
        <w:t xml:space="preserve"> N</w:t>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10)</w:t>
      </w:r>
    </w:p>
    <w:p w14:paraId="66FF4599" w14:textId="77777777" w:rsidR="00E41E6D" w:rsidRDefault="00E41E6D" w:rsidP="001E5B9C">
      <w:pPr>
        <w:rPr>
          <w:rFonts w:ascii="Times New Roman" w:eastAsia="Times New Roman" w:hAnsi="Times New Roman" w:cs="Times New Roman"/>
        </w:rPr>
      </w:pPr>
    </w:p>
    <w:p w14:paraId="6A1DDF76" w14:textId="77777777" w:rsidR="00DD40A1" w:rsidRDefault="00345495" w:rsidP="001E5B9C">
      <w:pPr>
        <w:rPr>
          <w:rFonts w:ascii="Times New Roman" w:eastAsia="Times New Roman" w:hAnsi="Times New Roman" w:cs="Times New Roman"/>
        </w:rPr>
      </w:pPr>
      <w:r>
        <w:rPr>
          <w:rFonts w:ascii="Times New Roman" w:eastAsia="Times New Roman" w:hAnsi="Times New Roman" w:cs="Times New Roman"/>
        </w:rPr>
        <w:t xml:space="preserve">So, if the original healthy population is </w:t>
      </w:r>
      <w:r w:rsidRPr="00915739">
        <w:rPr>
          <w:rFonts w:ascii="Times New Roman" w:eastAsia="Times New Roman" w:hAnsi="Times New Roman" w:cs="Times New Roman"/>
          <w:i/>
        </w:rPr>
        <w:t>N</w:t>
      </w:r>
      <w:r>
        <w:rPr>
          <w:rFonts w:ascii="Times New Roman" w:eastAsia="Times New Roman" w:hAnsi="Times New Roman" w:cs="Times New Roman"/>
        </w:rPr>
        <w:t xml:space="preserve"> = 100 and </w:t>
      </w:r>
      <w:r w:rsidRPr="00915739">
        <w:rPr>
          <w:rFonts w:ascii="Times New Roman" w:eastAsia="Times New Roman" w:hAnsi="Times New Roman" w:cs="Times New Roman"/>
          <w:i/>
        </w:rPr>
        <w:t>S</w:t>
      </w:r>
      <w:r w:rsidRPr="00915739">
        <w:rPr>
          <w:rFonts w:ascii="Times New Roman" w:eastAsia="Times New Roman" w:hAnsi="Times New Roman" w:cs="Times New Roman"/>
          <w:i/>
          <w:vertAlign w:val="subscript"/>
        </w:rPr>
        <w:t>T</w:t>
      </w:r>
      <w:r>
        <w:rPr>
          <w:rFonts w:ascii="Times New Roman" w:eastAsia="Times New Roman" w:hAnsi="Times New Roman" w:cs="Times New Roman"/>
        </w:rPr>
        <w:t xml:space="preserve"> is </w:t>
      </w:r>
      <w:r w:rsidR="00915739">
        <w:rPr>
          <w:rFonts w:ascii="Times New Roman" w:eastAsia="Times New Roman" w:hAnsi="Times New Roman" w:cs="Times New Roman"/>
        </w:rPr>
        <w:t>1.5</w:t>
      </w:r>
      <w:r>
        <w:rPr>
          <w:rFonts w:ascii="Times New Roman" w:eastAsia="Times New Roman" w:hAnsi="Times New Roman" w:cs="Times New Roman"/>
        </w:rPr>
        <w:t>, the host density threshold (</w:t>
      </w:r>
      <w:r w:rsidRPr="00E63B15">
        <w:rPr>
          <w:rFonts w:ascii="Times New Roman" w:eastAsia="Times New Roman" w:hAnsi="Times New Roman" w:cs="Times New Roman"/>
          <w:i/>
        </w:rPr>
        <w:t>N</w:t>
      </w:r>
      <w:r w:rsidRPr="00E63B15">
        <w:rPr>
          <w:rFonts w:ascii="Times New Roman" w:eastAsia="Times New Roman" w:hAnsi="Times New Roman" w:cs="Times New Roman"/>
          <w:i/>
          <w:vertAlign w:val="subscript"/>
        </w:rPr>
        <w:t>T</w:t>
      </w:r>
      <w:r>
        <w:rPr>
          <w:rFonts w:ascii="Times New Roman" w:eastAsia="Times New Roman" w:hAnsi="Times New Roman" w:cs="Times New Roman"/>
        </w:rPr>
        <w:t>) is</w:t>
      </w:r>
      <w:r w:rsidR="00E41E6D">
        <w:rPr>
          <w:rFonts w:ascii="Times New Roman" w:eastAsia="Times New Roman" w:hAnsi="Times New Roman" w:cs="Times New Roman"/>
        </w:rPr>
        <w:t xml:space="preserve"> </w:t>
      </w:r>
      <w:r w:rsidR="00915739">
        <w:rPr>
          <w:rFonts w:ascii="Times New Roman" w:eastAsia="Times New Roman" w:hAnsi="Times New Roman" w:cs="Times New Roman"/>
        </w:rPr>
        <w:t>150</w:t>
      </w:r>
      <w:r w:rsidR="00E41E6D">
        <w:rPr>
          <w:rFonts w:ascii="Times New Roman" w:eastAsia="Times New Roman" w:hAnsi="Times New Roman" w:cs="Times New Roman"/>
        </w:rPr>
        <w:t xml:space="preserve">, much higher than the initial population, so an epidemic will not develop. If </w:t>
      </w:r>
      <w:r w:rsidR="00E63B15">
        <w:rPr>
          <w:rFonts w:ascii="Times New Roman" w:eastAsia="Times New Roman" w:hAnsi="Times New Roman" w:cs="Times New Roman"/>
        </w:rPr>
        <w:t xml:space="preserve">the </w:t>
      </w:r>
      <w:r w:rsidR="00E41E6D">
        <w:rPr>
          <w:rFonts w:ascii="Times New Roman" w:eastAsia="Times New Roman" w:hAnsi="Times New Roman" w:cs="Times New Roman"/>
        </w:rPr>
        <w:t xml:space="preserve">transmission rate </w:t>
      </w:r>
      <w:r w:rsidR="00915739">
        <w:rPr>
          <w:rFonts w:ascii="Times New Roman" w:eastAsia="Times New Roman" w:hAnsi="Times New Roman" w:cs="Times New Roman"/>
        </w:rPr>
        <w:t>increases</w:t>
      </w:r>
      <w:r w:rsidR="00E41E6D">
        <w:rPr>
          <w:rFonts w:ascii="Times New Roman" w:eastAsia="Times New Roman" w:hAnsi="Times New Roman" w:cs="Times New Roman"/>
        </w:rPr>
        <w:t xml:space="preserve"> and </w:t>
      </w:r>
      <w:r w:rsidR="00E41E6D" w:rsidRPr="00E63B15">
        <w:rPr>
          <w:rFonts w:ascii="Times New Roman" w:eastAsia="Times New Roman" w:hAnsi="Times New Roman" w:cs="Times New Roman"/>
          <w:i/>
        </w:rPr>
        <w:t>S</w:t>
      </w:r>
      <w:r w:rsidR="00E41E6D" w:rsidRPr="00E63B15">
        <w:rPr>
          <w:rFonts w:ascii="Times New Roman" w:eastAsia="Times New Roman" w:hAnsi="Times New Roman" w:cs="Times New Roman"/>
          <w:i/>
          <w:vertAlign w:val="subscript"/>
        </w:rPr>
        <w:t>T</w:t>
      </w:r>
      <w:r w:rsidR="00E41E6D">
        <w:rPr>
          <w:rFonts w:ascii="Times New Roman" w:eastAsia="Times New Roman" w:hAnsi="Times New Roman" w:cs="Times New Roman"/>
        </w:rPr>
        <w:t xml:space="preserve"> </w:t>
      </w:r>
      <w:r w:rsidR="00915739">
        <w:rPr>
          <w:rFonts w:ascii="Times New Roman" w:eastAsia="Times New Roman" w:hAnsi="Times New Roman" w:cs="Times New Roman"/>
        </w:rPr>
        <w:t>becomes</w:t>
      </w:r>
      <w:r w:rsidR="00E41E6D">
        <w:rPr>
          <w:rFonts w:ascii="Times New Roman" w:eastAsia="Times New Roman" w:hAnsi="Times New Roman" w:cs="Times New Roman"/>
        </w:rPr>
        <w:t xml:space="preserve"> 0.7, </w:t>
      </w:r>
      <w:r w:rsidR="00E41E6D" w:rsidRPr="00E63B15">
        <w:rPr>
          <w:rFonts w:ascii="Times New Roman" w:eastAsia="Times New Roman" w:hAnsi="Times New Roman" w:cs="Times New Roman"/>
          <w:i/>
        </w:rPr>
        <w:t>N</w:t>
      </w:r>
      <w:r w:rsidR="00E41E6D" w:rsidRPr="00E63B15">
        <w:rPr>
          <w:rFonts w:ascii="Times New Roman" w:eastAsia="Times New Roman" w:hAnsi="Times New Roman" w:cs="Times New Roman"/>
          <w:i/>
          <w:vertAlign w:val="subscript"/>
        </w:rPr>
        <w:t>T</w:t>
      </w:r>
      <w:r w:rsidR="00E41E6D">
        <w:rPr>
          <w:rFonts w:ascii="Times New Roman" w:eastAsia="Times New Roman" w:hAnsi="Times New Roman" w:cs="Times New Roman"/>
        </w:rPr>
        <w:t xml:space="preserve"> is now 7</w:t>
      </w:r>
      <w:r w:rsidR="00915739">
        <w:rPr>
          <w:rFonts w:ascii="Times New Roman" w:eastAsia="Times New Roman" w:hAnsi="Times New Roman" w:cs="Times New Roman"/>
        </w:rPr>
        <w:t>0</w:t>
      </w:r>
      <w:r w:rsidR="00E41E6D">
        <w:rPr>
          <w:rFonts w:ascii="Times New Roman" w:eastAsia="Times New Roman" w:hAnsi="Times New Roman" w:cs="Times New Roman"/>
        </w:rPr>
        <w:t xml:space="preserve"> and an epidemic will develop. </w:t>
      </w:r>
      <w:r w:rsidR="00E41E6D" w:rsidRPr="00915739">
        <w:rPr>
          <w:rFonts w:ascii="Times New Roman" w:eastAsia="Times New Roman" w:hAnsi="Times New Roman" w:cs="Times New Roman"/>
          <w:b/>
        </w:rPr>
        <w:t xml:space="preserve">Note that both </w:t>
      </w:r>
      <w:r w:rsidR="00E41E6D" w:rsidRPr="00E63B15">
        <w:rPr>
          <w:rFonts w:ascii="Times New Roman" w:eastAsia="Times New Roman" w:hAnsi="Times New Roman" w:cs="Times New Roman"/>
          <w:b/>
          <w:i/>
        </w:rPr>
        <w:t>R</w:t>
      </w:r>
      <w:r w:rsidR="00E41E6D" w:rsidRPr="00E63B15">
        <w:rPr>
          <w:rFonts w:ascii="Times New Roman" w:eastAsia="Times New Roman" w:hAnsi="Times New Roman" w:cs="Times New Roman"/>
          <w:b/>
          <w:i/>
          <w:vertAlign w:val="subscript"/>
        </w:rPr>
        <w:t>0</w:t>
      </w:r>
      <w:r w:rsidR="00E41E6D" w:rsidRPr="00915739">
        <w:rPr>
          <w:rFonts w:ascii="Times New Roman" w:eastAsia="Times New Roman" w:hAnsi="Times New Roman" w:cs="Times New Roman"/>
          <w:b/>
          <w:vertAlign w:val="subscript"/>
        </w:rPr>
        <w:t xml:space="preserve"> </w:t>
      </w:r>
      <w:r w:rsidR="00E41E6D" w:rsidRPr="00915739">
        <w:rPr>
          <w:rFonts w:ascii="Times New Roman" w:eastAsia="Times New Roman" w:hAnsi="Times New Roman" w:cs="Times New Roman"/>
          <w:b/>
        </w:rPr>
        <w:t xml:space="preserve">and </w:t>
      </w:r>
      <w:r w:rsidR="00E63B15">
        <w:rPr>
          <w:rFonts w:ascii="Times New Roman" w:eastAsia="Times New Roman" w:hAnsi="Times New Roman" w:cs="Times New Roman"/>
          <w:b/>
          <w:i/>
        </w:rPr>
        <w:t>N</w:t>
      </w:r>
      <w:r w:rsidR="00E41E6D" w:rsidRPr="00E63B15">
        <w:rPr>
          <w:rFonts w:ascii="Times New Roman" w:eastAsia="Times New Roman" w:hAnsi="Times New Roman" w:cs="Times New Roman"/>
          <w:b/>
          <w:i/>
          <w:vertAlign w:val="subscript"/>
        </w:rPr>
        <w:t>T</w:t>
      </w:r>
      <w:r w:rsidR="00E41E6D" w:rsidRPr="00915739">
        <w:rPr>
          <w:rFonts w:ascii="Times New Roman" w:eastAsia="Times New Roman" w:hAnsi="Times New Roman" w:cs="Times New Roman"/>
          <w:b/>
        </w:rPr>
        <w:t xml:space="preserve"> only apply to the original fully susceptible population (i.e., without vaccination).</w:t>
      </w:r>
      <w:r w:rsidR="00E41E6D">
        <w:rPr>
          <w:rFonts w:ascii="Times New Roman" w:eastAsia="Times New Roman" w:hAnsi="Times New Roman" w:cs="Times New Roman"/>
        </w:rPr>
        <w:t xml:space="preserve"> </w:t>
      </w:r>
    </w:p>
    <w:p w14:paraId="1712ACC1" w14:textId="77777777" w:rsidR="00345495" w:rsidRDefault="00345495" w:rsidP="001E5B9C">
      <w:pPr>
        <w:rPr>
          <w:rFonts w:ascii="Times New Roman" w:eastAsia="Times New Roman" w:hAnsi="Times New Roman" w:cs="Times New Roman"/>
        </w:rPr>
      </w:pPr>
    </w:p>
    <w:p w14:paraId="427A1765" w14:textId="77777777" w:rsidR="00E63B15" w:rsidRDefault="00DF0804" w:rsidP="001E5B9C">
      <w:pPr>
        <w:rPr>
          <w:rFonts w:ascii="Times New Roman" w:eastAsia="Times New Roman" w:hAnsi="Times New Roman" w:cs="Times New Roman"/>
        </w:rPr>
      </w:pPr>
      <w:r>
        <w:rPr>
          <w:rFonts w:ascii="Times New Roman" w:eastAsia="Times New Roman" w:hAnsi="Times New Roman" w:cs="Times New Roman"/>
        </w:rPr>
        <w:t xml:space="preserve">Calculate </w:t>
      </w:r>
      <w:r w:rsidRPr="00DF0804">
        <w:rPr>
          <w:rFonts w:ascii="Times New Roman" w:eastAsia="Times New Roman" w:hAnsi="Times New Roman" w:cs="Times New Roman"/>
          <w:i/>
        </w:rPr>
        <w:t>N</w:t>
      </w:r>
      <w:r w:rsidRPr="00DF0804">
        <w:rPr>
          <w:rFonts w:ascii="Times New Roman" w:eastAsia="Times New Roman" w:hAnsi="Times New Roman" w:cs="Times New Roman"/>
          <w:i/>
          <w:vertAlign w:val="subscript"/>
        </w:rPr>
        <w:t>T</w:t>
      </w:r>
      <w:r>
        <w:rPr>
          <w:rFonts w:ascii="Times New Roman" w:eastAsia="Times New Roman" w:hAnsi="Times New Roman" w:cs="Times New Roman"/>
        </w:rPr>
        <w:t xml:space="preserve"> for your population and check that you get the expected dynamics</w:t>
      </w:r>
      <w:r w:rsidR="008824FB">
        <w:rPr>
          <w:rFonts w:ascii="Times New Roman" w:eastAsia="Times New Roman" w:hAnsi="Times New Roman" w:cs="Times New Roman"/>
        </w:rPr>
        <w:t xml:space="preserve">. How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change relative to your original population if you increase/lower transmission, mortality or recovery </w:t>
      </w:r>
      <w:proofErr w:type="gramStart"/>
      <w:r w:rsidR="008824FB">
        <w:rPr>
          <w:rFonts w:ascii="Times New Roman" w:eastAsia="Times New Roman" w:hAnsi="Times New Roman" w:cs="Times New Roman"/>
        </w:rPr>
        <w:t>rates.</w:t>
      </w:r>
      <w:proofErr w:type="gramEnd"/>
      <w:r w:rsidR="008824FB">
        <w:rPr>
          <w:rFonts w:ascii="Times New Roman" w:eastAsia="Times New Roman" w:hAnsi="Times New Roman" w:cs="Times New Roman"/>
        </w:rPr>
        <w:t xml:space="preserve"> Within the uncertainty associated with your parameter values,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ever drop below </w:t>
      </w:r>
      <w:r w:rsidR="008824FB" w:rsidRPr="008824FB">
        <w:rPr>
          <w:rFonts w:ascii="Times New Roman" w:eastAsia="Times New Roman" w:hAnsi="Times New Roman" w:cs="Times New Roman"/>
          <w:i/>
        </w:rPr>
        <w:t>N</w:t>
      </w:r>
      <w:r w:rsidR="008824FB">
        <w:rPr>
          <w:rFonts w:ascii="Times New Roman" w:eastAsia="Times New Roman" w:hAnsi="Times New Roman" w:cs="Times New Roman"/>
        </w:rPr>
        <w:t>?</w:t>
      </w:r>
      <w:r>
        <w:rPr>
          <w:rFonts w:ascii="Times New Roman" w:eastAsia="Times New Roman" w:hAnsi="Times New Roman" w:cs="Times New Roman"/>
        </w:rPr>
        <w:t xml:space="preserve"> </w:t>
      </w:r>
    </w:p>
    <w:p w14:paraId="60E048C5" w14:textId="77777777" w:rsidR="00345495" w:rsidRDefault="00345495" w:rsidP="001E5B9C">
      <w:pPr>
        <w:rPr>
          <w:rFonts w:ascii="Times New Roman" w:eastAsia="Times New Roman" w:hAnsi="Times New Roman" w:cs="Times New Roman"/>
        </w:rPr>
      </w:pPr>
    </w:p>
    <w:p w14:paraId="1754878F" w14:textId="77777777" w:rsidR="00E63B15" w:rsidRPr="006C08A3" w:rsidRDefault="008824FB" w:rsidP="00E63B15">
      <w:pPr>
        <w:rPr>
          <w:rFonts w:ascii="Times New Roman" w:eastAsia="Times New Roman" w:hAnsi="Times New Roman" w:cs="Times New Roman"/>
          <w:b/>
        </w:rPr>
      </w:pPr>
      <w:r>
        <w:rPr>
          <w:rFonts w:ascii="Times New Roman" w:eastAsia="Times New Roman" w:hAnsi="Times New Roman" w:cs="Times New Roman"/>
          <w:b/>
        </w:rPr>
        <w:lastRenderedPageBreak/>
        <w:t>4</w:t>
      </w:r>
      <w:r w:rsidR="00E63B15" w:rsidRPr="006C08A3">
        <w:rPr>
          <w:rFonts w:ascii="Times New Roman" w:eastAsia="Times New Roman" w:hAnsi="Times New Roman" w:cs="Times New Roman"/>
          <w:b/>
        </w:rPr>
        <w:t xml:space="preserve">. </w:t>
      </w:r>
      <w:r w:rsidR="00E42594">
        <w:rPr>
          <w:rFonts w:ascii="Times New Roman" w:eastAsia="Times New Roman" w:hAnsi="Times New Roman" w:cs="Times New Roman"/>
          <w:b/>
        </w:rPr>
        <w:t>Controlling disease spread</w:t>
      </w:r>
    </w:p>
    <w:p w14:paraId="20E13232" w14:textId="77777777" w:rsidR="00915739" w:rsidRDefault="00E42594" w:rsidP="001E5B9C">
      <w:pPr>
        <w:rPr>
          <w:rFonts w:ascii="Times New Roman" w:eastAsia="Times New Roman" w:hAnsi="Times New Roman" w:cs="Times New Roman"/>
        </w:rPr>
      </w:pPr>
      <w:r>
        <w:rPr>
          <w:rFonts w:ascii="Times New Roman" w:eastAsia="Times New Roman" w:hAnsi="Times New Roman" w:cs="Times New Roman"/>
        </w:rPr>
        <w:t xml:space="preserve">Trying to control the spread of disease has become an increasingly important challenge for wildlife biologists. Within our simple SIR model, recall that below the critical host density threshold </w:t>
      </w:r>
      <w:r w:rsidRPr="00E42594">
        <w:rPr>
          <w:rFonts w:ascii="Times New Roman" w:eastAsia="Times New Roman" w:hAnsi="Times New Roman" w:cs="Times New Roman"/>
          <w:i/>
        </w:rPr>
        <w:t>N</w:t>
      </w:r>
      <w:r w:rsidRPr="00E42594">
        <w:rPr>
          <w:rFonts w:ascii="Times New Roman" w:eastAsia="Times New Roman" w:hAnsi="Times New Roman" w:cs="Times New Roman"/>
          <w:i/>
          <w:vertAlign w:val="subscript"/>
        </w:rPr>
        <w:t>T</w:t>
      </w:r>
      <w:r>
        <w:rPr>
          <w:rFonts w:ascii="Times New Roman" w:eastAsia="Times New Roman" w:hAnsi="Times New Roman" w:cs="Times New Roman"/>
        </w:rPr>
        <w:t xml:space="preserve"> (where </w:t>
      </w:r>
      <w:r w:rsidRPr="00E42594">
        <w:rPr>
          <w:rFonts w:ascii="Times New Roman" w:eastAsia="Times New Roman" w:hAnsi="Times New Roman" w:cs="Times New Roman"/>
          <w:i/>
        </w:rPr>
        <w:t>R</w:t>
      </w:r>
      <w:r w:rsidRPr="00E42594">
        <w:rPr>
          <w:rFonts w:ascii="Times New Roman" w:eastAsia="Times New Roman" w:hAnsi="Times New Roman" w:cs="Times New Roman"/>
          <w:i/>
          <w:vertAlign w:val="subscript"/>
        </w:rPr>
        <w:t>0</w:t>
      </w:r>
      <w:r>
        <w:rPr>
          <w:rFonts w:ascii="Times New Roman" w:eastAsia="Times New Roman" w:hAnsi="Times New Roman" w:cs="Times New Roman"/>
        </w:rPr>
        <w:t xml:space="preserve"> = 1), disease is unable to spread. </w:t>
      </w:r>
    </w:p>
    <w:p w14:paraId="7A4F794F" w14:textId="77777777" w:rsidR="00915739" w:rsidRDefault="00915739" w:rsidP="001E5B9C">
      <w:pPr>
        <w:rPr>
          <w:rFonts w:ascii="Times New Roman" w:eastAsia="Times New Roman" w:hAnsi="Times New Roman" w:cs="Times New Roman"/>
        </w:rPr>
      </w:pPr>
    </w:p>
    <w:p w14:paraId="55EDC109" w14:textId="77777777" w:rsidR="00B3145A" w:rsidRDefault="009F597D" w:rsidP="001E5B9C">
      <w:pPr>
        <w:rPr>
          <w:rFonts w:ascii="Times New Roman" w:eastAsia="Times New Roman" w:hAnsi="Times New Roman" w:cs="Times New Roman"/>
        </w:rPr>
      </w:pPr>
      <w:r>
        <w:rPr>
          <w:rFonts w:ascii="Times New Roman" w:eastAsia="Times New Roman" w:hAnsi="Times New Roman" w:cs="Times New Roman"/>
        </w:rPr>
        <w:t xml:space="preserve">Provide </w:t>
      </w:r>
      <w:r w:rsidR="00E42594" w:rsidRPr="0080780C">
        <w:rPr>
          <w:rFonts w:ascii="Times New Roman" w:eastAsia="Times New Roman" w:hAnsi="Times New Roman" w:cs="Times New Roman"/>
          <w:u w:val="single"/>
        </w:rPr>
        <w:t xml:space="preserve">three realistic </w:t>
      </w:r>
      <w:r w:rsidRPr="0080780C">
        <w:rPr>
          <w:rFonts w:ascii="Times New Roman" w:eastAsia="Times New Roman" w:hAnsi="Times New Roman" w:cs="Times New Roman"/>
          <w:u w:val="single"/>
        </w:rPr>
        <w:t>options</w:t>
      </w:r>
      <w:r>
        <w:rPr>
          <w:rFonts w:ascii="Times New Roman" w:eastAsia="Times New Roman" w:hAnsi="Times New Roman" w:cs="Times New Roman"/>
        </w:rPr>
        <w:t xml:space="preserve"> to manage th</w:t>
      </w:r>
      <w:r w:rsidR="00E42594">
        <w:rPr>
          <w:rFonts w:ascii="Times New Roman" w:eastAsia="Times New Roman" w:hAnsi="Times New Roman" w:cs="Times New Roman"/>
        </w:rPr>
        <w:t>e</w:t>
      </w:r>
      <w:r>
        <w:rPr>
          <w:rFonts w:ascii="Times New Roman" w:eastAsia="Times New Roman" w:hAnsi="Times New Roman" w:cs="Times New Roman"/>
        </w:rPr>
        <w:t xml:space="preserve"> disease in your </w:t>
      </w:r>
      <w:r w:rsidR="00E42594">
        <w:rPr>
          <w:rFonts w:ascii="Times New Roman" w:eastAsia="Times New Roman" w:hAnsi="Times New Roman" w:cs="Times New Roman"/>
        </w:rPr>
        <w:t xml:space="preserve">animal </w:t>
      </w:r>
      <w:r>
        <w:rPr>
          <w:rFonts w:ascii="Times New Roman" w:eastAsia="Times New Roman" w:hAnsi="Times New Roman" w:cs="Times New Roman"/>
        </w:rPr>
        <w:t xml:space="preserve">population. </w:t>
      </w:r>
      <w:r w:rsidR="00E42594">
        <w:rPr>
          <w:rFonts w:ascii="Times New Roman" w:eastAsia="Times New Roman" w:hAnsi="Times New Roman" w:cs="Times New Roman"/>
        </w:rPr>
        <w:t xml:space="preserve">Think about all parameters you could manipulate and how one could do this in a real field population. Imagine you are working with the Ministry of Natural Resources and make realistic proposals. For e.g., if you are working with an endangered or exploited population, it may not be appropriate to suggest culling unless there are no other options. </w:t>
      </w:r>
      <w:r w:rsidR="00FE03E3">
        <w:rPr>
          <w:rFonts w:ascii="Times New Roman" w:eastAsia="Times New Roman" w:hAnsi="Times New Roman" w:cs="Times New Roman"/>
        </w:rPr>
        <w:t>In urban areas (including cottage country), culling will also likely be opposed by the residents</w:t>
      </w:r>
      <w:r w:rsidR="00E86219">
        <w:rPr>
          <w:rFonts w:ascii="Times New Roman" w:eastAsia="Times New Roman" w:hAnsi="Times New Roman" w:cs="Times New Roman"/>
        </w:rPr>
        <w:t>/cottagers</w:t>
      </w:r>
      <w:r w:rsidR="00FE03E3">
        <w:rPr>
          <w:rFonts w:ascii="Times New Roman" w:eastAsia="Times New Roman" w:hAnsi="Times New Roman" w:cs="Times New Roman"/>
        </w:rPr>
        <w:t xml:space="preserve"> and spreading baited vaccines may put children and </w:t>
      </w:r>
      <w:r w:rsidR="00E86219">
        <w:rPr>
          <w:rFonts w:ascii="Times New Roman" w:eastAsia="Times New Roman" w:hAnsi="Times New Roman" w:cs="Times New Roman"/>
        </w:rPr>
        <w:t>pets</w:t>
      </w:r>
      <w:r w:rsidR="00FE03E3">
        <w:rPr>
          <w:rFonts w:ascii="Times New Roman" w:eastAsia="Times New Roman" w:hAnsi="Times New Roman" w:cs="Times New Roman"/>
        </w:rPr>
        <w:t xml:space="preserve"> at risk.</w:t>
      </w:r>
    </w:p>
    <w:p w14:paraId="1D13617F" w14:textId="77777777" w:rsidR="00B3145A" w:rsidRDefault="00B3145A" w:rsidP="001E5B9C">
      <w:pPr>
        <w:rPr>
          <w:rFonts w:ascii="Times New Roman" w:eastAsia="Times New Roman" w:hAnsi="Times New Roman" w:cs="Times New Roman"/>
        </w:rPr>
      </w:pPr>
    </w:p>
    <w:p w14:paraId="0B8FF5D8" w14:textId="77777777" w:rsidR="009F597D" w:rsidRDefault="00B3145A" w:rsidP="001E5B9C">
      <w:pPr>
        <w:rPr>
          <w:rFonts w:ascii="Times New Roman" w:eastAsia="Times New Roman" w:hAnsi="Times New Roman" w:cs="Times New Roman"/>
        </w:rPr>
      </w:pPr>
      <w:r>
        <w:rPr>
          <w:rFonts w:ascii="Times New Roman" w:eastAsia="Times New Roman" w:hAnsi="Times New Roman" w:cs="Times New Roman"/>
        </w:rPr>
        <w:t xml:space="preserve">Prepare graphs to show the expected impact of each management option compared to what you found in (1) above. Summarize your results in a table, where you present </w:t>
      </w:r>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 R</w:t>
      </w:r>
      <w:r w:rsidRPr="00B3145A">
        <w:rPr>
          <w:rFonts w:ascii="Times New Roman" w:eastAsia="Times New Roman" w:hAnsi="Times New Roman" w:cs="Times New Roman"/>
          <w:vertAlign w:val="subscript"/>
        </w:rPr>
        <w:t>0</w:t>
      </w:r>
      <w:r>
        <w:rPr>
          <w:rFonts w:ascii="Times New Roman" w:eastAsia="Times New Roman" w:hAnsi="Times New Roman" w:cs="Times New Roman"/>
        </w:rPr>
        <w:t xml:space="preserve"> and N</w:t>
      </w:r>
      <w:r w:rsidRPr="00B3145A">
        <w:rPr>
          <w:rFonts w:ascii="Times New Roman" w:eastAsia="Times New Roman" w:hAnsi="Times New Roman" w:cs="Times New Roman"/>
          <w:vertAlign w:val="subscript"/>
        </w:rPr>
        <w:t>T</w:t>
      </w:r>
      <w:r>
        <w:rPr>
          <w:rFonts w:ascii="Times New Roman" w:eastAsia="Times New Roman" w:hAnsi="Times New Roman" w:cs="Times New Roman"/>
        </w:rPr>
        <w:t xml:space="preserve"> (with uncertainties</w:t>
      </w:r>
      <w:r w:rsidR="00BF6666">
        <w:rPr>
          <w:rFonts w:ascii="Times New Roman" w:eastAsia="Times New Roman" w:hAnsi="Times New Roman" w:cs="Times New Roman"/>
        </w:rPr>
        <w:t xml:space="preserve"> where relevant</w:t>
      </w:r>
      <w:r>
        <w:rPr>
          <w:rFonts w:ascii="Times New Roman" w:eastAsia="Times New Roman" w:hAnsi="Times New Roman" w:cs="Times New Roman"/>
        </w:rPr>
        <w:t>) from the published data you g</w:t>
      </w:r>
      <w:r w:rsidR="00BF6666">
        <w:rPr>
          <w:rFonts w:ascii="Times New Roman" w:eastAsia="Times New Roman" w:hAnsi="Times New Roman" w:cs="Times New Roman"/>
        </w:rPr>
        <w:t>a</w:t>
      </w:r>
      <w:r>
        <w:rPr>
          <w:rFonts w:ascii="Times New Roman" w:eastAsia="Times New Roman" w:hAnsi="Times New Roman" w:cs="Times New Roman"/>
        </w:rPr>
        <w:t xml:space="preserve">thered and for your three management options. </w:t>
      </w:r>
    </w:p>
    <w:p w14:paraId="2CD7157E" w14:textId="77777777" w:rsidR="00BE7AD3" w:rsidRDefault="00BE7AD3" w:rsidP="00BE7AD3">
      <w:pPr>
        <w:rPr>
          <w:rFonts w:ascii="Times New Roman" w:eastAsia="Times New Roman" w:hAnsi="Times New Roman" w:cs="Times New Roman"/>
        </w:rPr>
      </w:pPr>
    </w:p>
    <w:p w14:paraId="52605B30" w14:textId="77777777" w:rsidR="006B4FF7" w:rsidRDefault="006B4FF7" w:rsidP="001E5B9C">
      <w:pPr>
        <w:rPr>
          <w:rFonts w:ascii="Times New Roman" w:eastAsia="Times New Roman" w:hAnsi="Times New Roman" w:cs="Times New Roman"/>
        </w:rPr>
      </w:pPr>
    </w:p>
    <w:p w14:paraId="5597272A" w14:textId="77777777" w:rsidR="00607A58" w:rsidRDefault="00607A58">
      <w:pPr>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p w14:paraId="22C65139" w14:textId="77777777" w:rsidR="00AD021C" w:rsidRDefault="00AD021C" w:rsidP="00064704">
      <w:pPr>
        <w:rPr>
          <w:rFonts w:ascii="Times New Roman" w:eastAsia="Times New Roman" w:hAnsi="Times New Roman" w:cs="Times New Roman"/>
          <w:b/>
          <w:bCs/>
          <w:sz w:val="28"/>
        </w:rPr>
      </w:pPr>
      <w:r w:rsidRPr="00AD021C">
        <w:rPr>
          <w:rFonts w:ascii="Times New Roman" w:eastAsia="Times New Roman" w:hAnsi="Times New Roman" w:cs="Times New Roman"/>
          <w:b/>
          <w:bCs/>
          <w:sz w:val="28"/>
        </w:rPr>
        <w:lastRenderedPageBreak/>
        <w:t>L</w:t>
      </w:r>
      <w:r>
        <w:rPr>
          <w:rFonts w:ascii="Times New Roman" w:eastAsia="Times New Roman" w:hAnsi="Times New Roman" w:cs="Times New Roman"/>
          <w:b/>
          <w:bCs/>
          <w:sz w:val="28"/>
        </w:rPr>
        <w:t>ab 5 Full Lab Report (individual)</w:t>
      </w:r>
    </w:p>
    <w:p w14:paraId="2D26BED1" w14:textId="77777777" w:rsidR="00117E26" w:rsidRDefault="00117E26" w:rsidP="00064704">
      <w:pPr>
        <w:rPr>
          <w:rFonts w:ascii="Times New Roman" w:eastAsia="Times New Roman" w:hAnsi="Times New Roman" w:cs="Times New Roman"/>
          <w:bCs/>
          <w:i/>
        </w:rPr>
      </w:pPr>
      <w:r>
        <w:rPr>
          <w:rFonts w:ascii="Times New Roman" w:eastAsia="Times New Roman" w:hAnsi="Times New Roman" w:cs="Times New Roman"/>
          <w:bCs/>
          <w:i/>
        </w:rPr>
        <w:t xml:space="preserve">Prepare your Report in R Markdown and submit on Quercus with any required supporting files. </w:t>
      </w:r>
    </w:p>
    <w:p w14:paraId="427319DD" w14:textId="77777777" w:rsidR="003D41D9" w:rsidRDefault="000F1CEE" w:rsidP="00064704">
      <w:pPr>
        <w:rPr>
          <w:rFonts w:ascii="Times New Roman" w:eastAsia="Times New Roman" w:hAnsi="Times New Roman" w:cs="Times New Roman"/>
          <w:bCs/>
          <w:i/>
        </w:rPr>
      </w:pPr>
      <w:r w:rsidRPr="00117E26">
        <w:rPr>
          <w:rFonts w:ascii="Times New Roman" w:eastAsia="Times New Roman" w:hAnsi="Times New Roman" w:cs="Times New Roman"/>
          <w:bCs/>
          <w:i/>
          <w:u w:val="single"/>
        </w:rPr>
        <w:t>Note</w:t>
      </w:r>
      <w:r w:rsidRPr="000F1CEE">
        <w:rPr>
          <w:rFonts w:ascii="Times New Roman" w:eastAsia="Times New Roman" w:hAnsi="Times New Roman" w:cs="Times New Roman"/>
          <w:bCs/>
          <w:i/>
        </w:rPr>
        <w:t>: 300 words is ~1 double-spaced page with 12pt font.</w:t>
      </w:r>
    </w:p>
    <w:p w14:paraId="54B40721" w14:textId="77777777" w:rsidR="000F1CEE" w:rsidRPr="000F1CEE" w:rsidRDefault="000F1CEE" w:rsidP="00064704">
      <w:pPr>
        <w:rPr>
          <w:rFonts w:ascii="Times New Roman" w:eastAsia="Times New Roman" w:hAnsi="Times New Roman" w:cs="Times New Roman"/>
          <w:bCs/>
          <w:i/>
        </w:rPr>
      </w:pPr>
    </w:p>
    <w:p w14:paraId="198260A5" w14:textId="77777777" w:rsidR="0080780C" w:rsidRPr="008E63A5" w:rsidRDefault="0080780C" w:rsidP="0080780C">
      <w:pPr>
        <w:rPr>
          <w:rFonts w:ascii="Times New Roman" w:eastAsia="Times New Roman" w:hAnsi="Times New Roman" w:cs="Times New Roman"/>
          <w:bCs/>
        </w:rPr>
      </w:pPr>
      <w:r>
        <w:rPr>
          <w:rFonts w:ascii="Times New Roman" w:eastAsia="Times New Roman" w:hAnsi="Times New Roman" w:cs="Times New Roman"/>
          <w:b/>
          <w:bCs/>
        </w:rPr>
        <w:t>1</w:t>
      </w:r>
      <w:r w:rsidRPr="008E63A5">
        <w:rPr>
          <w:rFonts w:ascii="Times New Roman" w:eastAsia="Times New Roman" w:hAnsi="Times New Roman" w:cs="Times New Roman"/>
          <w:b/>
          <w:bCs/>
        </w:rPr>
        <w:t xml:space="preserve">. </w:t>
      </w:r>
      <w:r>
        <w:rPr>
          <w:rFonts w:ascii="Times New Roman" w:eastAsia="Times New Roman" w:hAnsi="Times New Roman" w:cs="Times New Roman"/>
          <w:b/>
          <w:bCs/>
        </w:rPr>
        <w:t>Abstract</w:t>
      </w:r>
      <w:r>
        <w:rPr>
          <w:rFonts w:ascii="Times New Roman" w:eastAsia="Times New Roman" w:hAnsi="Times New Roman" w:cs="Times New Roman"/>
          <w:bCs/>
        </w:rPr>
        <w:t xml:space="preserve"> (max. 250 words)</w:t>
      </w:r>
    </w:p>
    <w:p w14:paraId="39C263BF" w14:textId="77777777"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t xml:space="preserve">The abstract contains one sentence about the general problem </w:t>
      </w:r>
      <w:proofErr w:type="spellStart"/>
      <w:proofErr w:type="gramStart"/>
      <w:r>
        <w:rPr>
          <w:rFonts w:ascii="Times New Roman" w:eastAsia="Times New Roman" w:hAnsi="Times New Roman" w:cs="Times New Roman"/>
          <w:bCs/>
        </w:rPr>
        <w:t>your</w:t>
      </w:r>
      <w:proofErr w:type="spellEnd"/>
      <w:proofErr w:type="gramEnd"/>
      <w:r>
        <w:rPr>
          <w:rFonts w:ascii="Times New Roman" w:eastAsia="Times New Roman" w:hAnsi="Times New Roman" w:cs="Times New Roman"/>
          <w:bCs/>
        </w:rPr>
        <w:t xml:space="preserve"> are addressing, one sentence about the goal of your study, one sentence about the methods used, 3-4 sentences about results (1 per item in section C) and one concluding sentence. </w:t>
      </w:r>
    </w:p>
    <w:p w14:paraId="71796D00" w14:textId="77777777" w:rsidR="0080780C" w:rsidRDefault="0080780C" w:rsidP="00064704">
      <w:pPr>
        <w:rPr>
          <w:rFonts w:ascii="Times New Roman" w:eastAsia="Times New Roman" w:hAnsi="Times New Roman" w:cs="Times New Roman"/>
          <w:b/>
          <w:bCs/>
        </w:rPr>
      </w:pPr>
    </w:p>
    <w:p w14:paraId="5A57984D" w14:textId="77777777" w:rsidR="00AD021C" w:rsidRPr="003D41D9" w:rsidRDefault="0080780C" w:rsidP="00064704">
      <w:pPr>
        <w:rPr>
          <w:rFonts w:ascii="Times New Roman" w:eastAsia="Times New Roman" w:hAnsi="Times New Roman" w:cs="Times New Roman"/>
          <w:bCs/>
        </w:rPr>
      </w:pPr>
      <w:r>
        <w:rPr>
          <w:rFonts w:ascii="Times New Roman" w:eastAsia="Times New Roman" w:hAnsi="Times New Roman" w:cs="Times New Roman"/>
          <w:b/>
          <w:bCs/>
        </w:rPr>
        <w:t>2</w:t>
      </w:r>
      <w:r w:rsidR="00AD021C">
        <w:rPr>
          <w:rFonts w:ascii="Times New Roman" w:eastAsia="Times New Roman" w:hAnsi="Times New Roman" w:cs="Times New Roman"/>
          <w:b/>
          <w:bCs/>
        </w:rPr>
        <w:t>. Introduction</w:t>
      </w:r>
      <w:r w:rsidR="003D41D9">
        <w:rPr>
          <w:rFonts w:ascii="Times New Roman" w:eastAsia="Times New Roman" w:hAnsi="Times New Roman" w:cs="Times New Roman"/>
          <w:bCs/>
        </w:rPr>
        <w:t xml:space="preserve"> (300 words max.)</w:t>
      </w:r>
    </w:p>
    <w:p w14:paraId="6D7AB330" w14:textId="77777777" w:rsidR="00865E5A" w:rsidRDefault="00AD021C" w:rsidP="00064704">
      <w:pPr>
        <w:rPr>
          <w:rFonts w:ascii="Times New Roman" w:eastAsia="Times New Roman" w:hAnsi="Times New Roman" w:cs="Times New Roman"/>
          <w:bCs/>
        </w:rPr>
      </w:pPr>
      <w:r>
        <w:rPr>
          <w:rFonts w:ascii="Times New Roman" w:eastAsia="Times New Roman" w:hAnsi="Times New Roman" w:cs="Times New Roman"/>
          <w:bCs/>
        </w:rPr>
        <w:t>Describe the (non-human) animal species and infectious disease you chose</w:t>
      </w:r>
      <w:r w:rsidR="00865E5A">
        <w:rPr>
          <w:rFonts w:ascii="Times New Roman" w:eastAsia="Times New Roman" w:hAnsi="Times New Roman" w:cs="Times New Roman"/>
          <w:bCs/>
        </w:rPr>
        <w:t xml:space="preserve">. </w:t>
      </w:r>
      <w:r w:rsidR="000F1CEE">
        <w:rPr>
          <w:rFonts w:ascii="Times New Roman" w:eastAsia="Times New Roman" w:hAnsi="Times New Roman" w:cs="Times New Roman"/>
          <w:bCs/>
        </w:rPr>
        <w:t xml:space="preserve">How does the disease spread? What does it do to the host? How common is this disease / </w:t>
      </w:r>
      <w:r w:rsidR="00865E5A">
        <w:rPr>
          <w:rFonts w:ascii="Times New Roman" w:eastAsia="Times New Roman" w:hAnsi="Times New Roman" w:cs="Times New Roman"/>
          <w:bCs/>
        </w:rPr>
        <w:t xml:space="preserve">where is it found? </w:t>
      </w:r>
      <w:r w:rsidR="000F1CEE">
        <w:rPr>
          <w:rFonts w:ascii="Times New Roman" w:eastAsia="Times New Roman" w:hAnsi="Times New Roman" w:cs="Times New Roman"/>
          <w:bCs/>
        </w:rPr>
        <w:t xml:space="preserve">Provide specifics that you can refer to when discussing the assumptions of the </w:t>
      </w:r>
      <w:r w:rsidR="006063C6">
        <w:rPr>
          <w:rFonts w:ascii="Times New Roman" w:eastAsia="Times New Roman" w:hAnsi="Times New Roman" w:cs="Times New Roman"/>
          <w:bCs/>
        </w:rPr>
        <w:t>SIR M</w:t>
      </w:r>
      <w:r w:rsidR="000F1CEE">
        <w:rPr>
          <w:rFonts w:ascii="Times New Roman" w:eastAsia="Times New Roman" w:hAnsi="Times New Roman" w:cs="Times New Roman"/>
          <w:bCs/>
        </w:rPr>
        <w:t xml:space="preserve">odel </w:t>
      </w:r>
      <w:r w:rsidR="006063C6">
        <w:rPr>
          <w:rFonts w:ascii="Times New Roman" w:eastAsia="Times New Roman" w:hAnsi="Times New Roman" w:cs="Times New Roman"/>
          <w:bCs/>
        </w:rPr>
        <w:t xml:space="preserve">as applied to </w:t>
      </w:r>
      <w:r w:rsidR="000F1CEE">
        <w:rPr>
          <w:rFonts w:ascii="Times New Roman" w:eastAsia="Times New Roman" w:hAnsi="Times New Roman" w:cs="Times New Roman"/>
          <w:bCs/>
        </w:rPr>
        <w:t xml:space="preserve">your </w:t>
      </w:r>
      <w:r w:rsidR="006063C6">
        <w:rPr>
          <w:rFonts w:ascii="Times New Roman" w:eastAsia="Times New Roman" w:hAnsi="Times New Roman" w:cs="Times New Roman"/>
          <w:bCs/>
        </w:rPr>
        <w:t xml:space="preserve">host </w:t>
      </w:r>
      <w:r w:rsidR="000F1CEE">
        <w:rPr>
          <w:rFonts w:ascii="Times New Roman" w:eastAsia="Times New Roman" w:hAnsi="Times New Roman" w:cs="Times New Roman"/>
          <w:bCs/>
        </w:rPr>
        <w:t xml:space="preserve">population. </w:t>
      </w:r>
    </w:p>
    <w:p w14:paraId="173923E3" w14:textId="77777777" w:rsidR="000F1CEE" w:rsidRDefault="000F1CEE" w:rsidP="00064704">
      <w:pPr>
        <w:rPr>
          <w:rFonts w:ascii="Times New Roman" w:eastAsia="Times New Roman" w:hAnsi="Times New Roman" w:cs="Times New Roman"/>
          <w:bCs/>
        </w:rPr>
      </w:pPr>
    </w:p>
    <w:p w14:paraId="0622813A" w14:textId="77777777" w:rsidR="00865E5A" w:rsidRPr="000F1CEE" w:rsidRDefault="0080780C" w:rsidP="00064704">
      <w:pPr>
        <w:rPr>
          <w:rFonts w:ascii="Times New Roman" w:eastAsia="Times New Roman" w:hAnsi="Times New Roman" w:cs="Times New Roman"/>
          <w:b/>
          <w:bCs/>
        </w:rPr>
      </w:pPr>
      <w:r>
        <w:rPr>
          <w:rFonts w:ascii="Times New Roman" w:eastAsia="Times New Roman" w:hAnsi="Times New Roman" w:cs="Times New Roman"/>
          <w:b/>
          <w:bCs/>
        </w:rPr>
        <w:t>3</w:t>
      </w:r>
      <w:r w:rsidR="00865E5A" w:rsidRPr="000F1CEE">
        <w:rPr>
          <w:rFonts w:ascii="Times New Roman" w:eastAsia="Times New Roman" w:hAnsi="Times New Roman" w:cs="Times New Roman"/>
          <w:b/>
          <w:bCs/>
        </w:rPr>
        <w:t>. Method</w:t>
      </w:r>
      <w:r w:rsidR="006063C6">
        <w:rPr>
          <w:rFonts w:ascii="Times New Roman" w:eastAsia="Times New Roman" w:hAnsi="Times New Roman" w:cs="Times New Roman"/>
          <w:b/>
          <w:bCs/>
        </w:rPr>
        <w:t xml:space="preserve"> </w:t>
      </w:r>
      <w:r w:rsidR="006063C6">
        <w:rPr>
          <w:rFonts w:ascii="Times New Roman" w:eastAsia="Times New Roman" w:hAnsi="Times New Roman" w:cs="Times New Roman"/>
          <w:bCs/>
        </w:rPr>
        <w:t>(</w:t>
      </w:r>
      <w:r>
        <w:rPr>
          <w:rFonts w:ascii="Times New Roman" w:eastAsia="Times New Roman" w:hAnsi="Times New Roman" w:cs="Times New Roman"/>
          <w:bCs/>
        </w:rPr>
        <w:t>30</w:t>
      </w:r>
      <w:r w:rsidR="006063C6">
        <w:rPr>
          <w:rFonts w:ascii="Times New Roman" w:eastAsia="Times New Roman" w:hAnsi="Times New Roman" w:cs="Times New Roman"/>
          <w:bCs/>
        </w:rPr>
        <w:t>0 words max.)</w:t>
      </w:r>
    </w:p>
    <w:p w14:paraId="74C445AA" w14:textId="77777777"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Describe </w:t>
      </w:r>
      <w:r w:rsidR="003D41D9">
        <w:rPr>
          <w:rFonts w:ascii="Times New Roman" w:eastAsia="Times New Roman" w:hAnsi="Times New Roman" w:cs="Times New Roman"/>
          <w:bCs/>
        </w:rPr>
        <w:t xml:space="preserve">briefly but thoroughly how each of the published parameter values </w:t>
      </w:r>
      <w:r w:rsidR="000F1CEE">
        <w:rPr>
          <w:rFonts w:ascii="Times New Roman" w:eastAsia="Times New Roman" w:hAnsi="Times New Roman" w:cs="Times New Roman"/>
        </w:rPr>
        <w:t>(</w:t>
      </w:r>
      <w:r w:rsidR="000F1CEE">
        <w:rPr>
          <w:rFonts w:ascii="Times New Roman" w:eastAsia="Times New Roman" w:hAnsi="Times New Roman" w:cs="Times New Roman"/>
        </w:rPr>
        <w:sym w:font="Symbol" w:char="F062"/>
      </w:r>
      <w:r w:rsidR="000F1CEE">
        <w:rPr>
          <w:rFonts w:ascii="Times New Roman" w:eastAsia="Times New Roman" w:hAnsi="Times New Roman" w:cs="Times New Roman"/>
        </w:rPr>
        <w:t xml:space="preserve">, </w:t>
      </w:r>
      <w:r w:rsidR="000F1CEE">
        <w:rPr>
          <w:rFonts w:ascii="Times New Roman" w:eastAsia="Times New Roman" w:hAnsi="Times New Roman" w:cs="Times New Roman"/>
        </w:rPr>
        <w:sym w:font="Symbol" w:char="F061"/>
      </w:r>
      <w:r w:rsidR="000F1CEE">
        <w:rPr>
          <w:rFonts w:ascii="Times New Roman" w:eastAsia="Times New Roman" w:hAnsi="Times New Roman" w:cs="Times New Roman"/>
        </w:rPr>
        <w:t xml:space="preserve">, </w:t>
      </w:r>
      <w:r w:rsidR="000F1CEE">
        <w:rPr>
          <w:rFonts w:ascii="Times New Roman" w:eastAsia="Times New Roman" w:hAnsi="Times New Roman" w:cs="Times New Roman"/>
        </w:rPr>
        <w:sym w:font="Symbol" w:char="F067"/>
      </w:r>
      <w:r w:rsidR="000F1CEE">
        <w:rPr>
          <w:rFonts w:ascii="Times New Roman" w:eastAsia="Times New Roman" w:hAnsi="Times New Roman" w:cs="Times New Roman"/>
        </w:rPr>
        <w:t xml:space="preserve">) </w:t>
      </w:r>
      <w:r w:rsidR="006063C6">
        <w:rPr>
          <w:rFonts w:ascii="Times New Roman" w:eastAsia="Times New Roman" w:hAnsi="Times New Roman" w:cs="Times New Roman"/>
        </w:rPr>
        <w:t xml:space="preserve">you are using </w:t>
      </w:r>
      <w:r w:rsidR="000F1CEE">
        <w:rPr>
          <w:rFonts w:ascii="Times New Roman" w:eastAsia="Times New Roman" w:hAnsi="Times New Roman" w:cs="Times New Roman"/>
          <w:bCs/>
        </w:rPr>
        <w:t>w</w:t>
      </w:r>
      <w:r w:rsidR="00463C8B">
        <w:rPr>
          <w:rFonts w:ascii="Times New Roman" w:eastAsia="Times New Roman" w:hAnsi="Times New Roman" w:cs="Times New Roman"/>
          <w:bCs/>
        </w:rPr>
        <w:t>ere</w:t>
      </w:r>
      <w:r w:rsidR="003D41D9">
        <w:rPr>
          <w:rFonts w:ascii="Times New Roman" w:eastAsia="Times New Roman" w:hAnsi="Times New Roman" w:cs="Times New Roman"/>
          <w:bCs/>
        </w:rPr>
        <w:t xml:space="preserve"> measured. </w:t>
      </w:r>
      <w:r w:rsidR="00287E37">
        <w:rPr>
          <w:rFonts w:ascii="Times New Roman" w:eastAsia="Times New Roman" w:hAnsi="Times New Roman" w:cs="Times New Roman"/>
          <w:bCs/>
        </w:rPr>
        <w:t>Field observations? Experiments? Number of observations</w:t>
      </w:r>
      <w:r w:rsidR="00463C8B">
        <w:rPr>
          <w:rFonts w:ascii="Times New Roman" w:eastAsia="Times New Roman" w:hAnsi="Times New Roman" w:cs="Times New Roman"/>
          <w:bCs/>
        </w:rPr>
        <w:t>? W</w:t>
      </w:r>
      <w:r w:rsidR="00287E37">
        <w:rPr>
          <w:rFonts w:ascii="Times New Roman" w:eastAsia="Times New Roman" w:hAnsi="Times New Roman" w:cs="Times New Roman"/>
          <w:bCs/>
        </w:rPr>
        <w:t xml:space="preserve">hat type of population compared to yours? </w:t>
      </w:r>
      <w:r>
        <w:rPr>
          <w:rFonts w:ascii="Times New Roman" w:eastAsia="Times New Roman" w:hAnsi="Times New Roman" w:cs="Times New Roman"/>
          <w:bCs/>
        </w:rPr>
        <w:t xml:space="preserve">Describe any uncertainty (range) </w:t>
      </w:r>
      <w:r w:rsidR="00EC2184">
        <w:rPr>
          <w:rFonts w:ascii="Times New Roman" w:eastAsia="Times New Roman" w:hAnsi="Times New Roman" w:cs="Times New Roman"/>
          <w:bCs/>
        </w:rPr>
        <w:t>associated with t</w:t>
      </w:r>
      <w:r>
        <w:rPr>
          <w:rFonts w:ascii="Times New Roman" w:eastAsia="Times New Roman" w:hAnsi="Times New Roman" w:cs="Times New Roman"/>
          <w:bCs/>
        </w:rPr>
        <w:t xml:space="preserve">hese parameter values. </w:t>
      </w:r>
    </w:p>
    <w:p w14:paraId="28B1826C" w14:textId="77777777" w:rsidR="00EC2184" w:rsidRDefault="00EC2184" w:rsidP="00064704">
      <w:pPr>
        <w:rPr>
          <w:rFonts w:ascii="Times New Roman" w:eastAsia="Times New Roman" w:hAnsi="Times New Roman" w:cs="Times New Roman"/>
          <w:bCs/>
        </w:rPr>
      </w:pPr>
    </w:p>
    <w:p w14:paraId="3CE51FDC" w14:textId="77777777" w:rsidR="00EC2184"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No need to describe the SIR model since we are all using the same equations listed in the lab handout. </w:t>
      </w:r>
    </w:p>
    <w:p w14:paraId="3D03FE5C" w14:textId="77777777" w:rsidR="00865E5A" w:rsidRDefault="00865E5A" w:rsidP="00064704">
      <w:pPr>
        <w:rPr>
          <w:rFonts w:ascii="Times New Roman" w:eastAsia="Times New Roman" w:hAnsi="Times New Roman" w:cs="Times New Roman"/>
          <w:bCs/>
        </w:rPr>
      </w:pPr>
    </w:p>
    <w:p w14:paraId="5D41D52E" w14:textId="77777777" w:rsidR="00865E5A" w:rsidRPr="006063C6"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3. Results</w:t>
      </w:r>
      <w:r w:rsidR="006063C6">
        <w:rPr>
          <w:rFonts w:ascii="Times New Roman" w:eastAsia="Times New Roman" w:hAnsi="Times New Roman" w:cs="Times New Roman"/>
          <w:bCs/>
        </w:rPr>
        <w:t xml:space="preserve"> (600 words max., plus tables and figures)</w:t>
      </w:r>
    </w:p>
    <w:p w14:paraId="419C23AC" w14:textId="77777777" w:rsidR="00865E5A"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Present all results from section C above. Include all tables and figures (with legends; number consecutively as: Table 1, 2, 3… and Fig. 1, 2, 3…) and organize the results under the four subheadings. The text should briefly explain what is shown and refer to all graphs and figures. </w:t>
      </w:r>
    </w:p>
    <w:p w14:paraId="1E114EC9" w14:textId="77777777" w:rsidR="006063C6" w:rsidRDefault="006063C6" w:rsidP="00064704">
      <w:pPr>
        <w:rPr>
          <w:rFonts w:ascii="Times New Roman" w:eastAsia="Times New Roman" w:hAnsi="Times New Roman" w:cs="Times New Roman"/>
          <w:bCs/>
        </w:rPr>
      </w:pPr>
    </w:p>
    <w:p w14:paraId="19082B92" w14:textId="77777777" w:rsidR="00865E5A" w:rsidRPr="0080780C"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4. Discussion</w:t>
      </w:r>
      <w:r w:rsidR="0080780C">
        <w:rPr>
          <w:rFonts w:ascii="Times New Roman" w:eastAsia="Times New Roman" w:hAnsi="Times New Roman" w:cs="Times New Roman"/>
          <w:bCs/>
        </w:rPr>
        <w:t xml:space="preserve"> (600-900 words)</w:t>
      </w:r>
    </w:p>
    <w:p w14:paraId="697C3C81" w14:textId="77777777"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Discuss your plan to control the epidemic in your animal population. </w:t>
      </w:r>
      <w:r w:rsidR="00BF6666">
        <w:rPr>
          <w:rFonts w:ascii="Times New Roman" w:eastAsia="Times New Roman" w:hAnsi="Times New Roman" w:cs="Times New Roman"/>
        </w:rPr>
        <w:t xml:space="preserve">Explain pros/cons of each management option. </w:t>
      </w:r>
      <w:r>
        <w:rPr>
          <w:rFonts w:ascii="Times New Roman" w:eastAsia="Times New Roman" w:hAnsi="Times New Roman" w:cs="Times New Roman"/>
          <w:bCs/>
        </w:rPr>
        <w:t xml:space="preserve">How does it compare to what </w:t>
      </w:r>
      <w:r w:rsidR="00BF6666">
        <w:rPr>
          <w:rFonts w:ascii="Times New Roman" w:eastAsia="Times New Roman" w:hAnsi="Times New Roman" w:cs="Times New Roman"/>
          <w:bCs/>
        </w:rPr>
        <w:t>is being done in wildlife populations? Were these successful or not?</w:t>
      </w:r>
    </w:p>
    <w:p w14:paraId="5E2A111B" w14:textId="77777777" w:rsidR="00865E5A" w:rsidRDefault="00865E5A" w:rsidP="00064704">
      <w:pPr>
        <w:rPr>
          <w:rFonts w:ascii="Times New Roman" w:eastAsia="Times New Roman" w:hAnsi="Times New Roman" w:cs="Times New Roman"/>
          <w:bCs/>
        </w:rPr>
      </w:pPr>
    </w:p>
    <w:p w14:paraId="0EDF1666" w14:textId="77777777"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t xml:space="preserve">Discuss the importance of uncertainties in your parameter values (e.g., does it change disease dynamics?) and in the structure of the basic SIR model. How realistic are the SIR Model assumption for your system? Provide some details about deviations from these assumptions. </w:t>
      </w:r>
    </w:p>
    <w:p w14:paraId="1F6AF583" w14:textId="77777777" w:rsidR="00865E5A" w:rsidRDefault="00865E5A" w:rsidP="00064704">
      <w:pPr>
        <w:rPr>
          <w:rFonts w:ascii="Times New Roman" w:eastAsia="Times New Roman" w:hAnsi="Times New Roman" w:cs="Times New Roman"/>
          <w:bCs/>
        </w:rPr>
      </w:pPr>
    </w:p>
    <w:p w14:paraId="65596DBE" w14:textId="77777777" w:rsidR="00865E5A" w:rsidRDefault="00865E5A" w:rsidP="00064704">
      <w:pPr>
        <w:rPr>
          <w:rFonts w:ascii="Times New Roman" w:eastAsia="Times New Roman" w:hAnsi="Times New Roman" w:cs="Times New Roman"/>
          <w:bCs/>
        </w:rPr>
      </w:pPr>
    </w:p>
    <w:p w14:paraId="32D3F2FB" w14:textId="77777777" w:rsidR="00607A58" w:rsidRDefault="00607A58">
      <w:pPr>
        <w:rPr>
          <w:rFonts w:ascii="Times New Roman" w:eastAsia="Times New Roman" w:hAnsi="Times New Roman" w:cs="Times New Roman"/>
          <w:b/>
          <w:sz w:val="28"/>
          <w:lang w:eastAsia="en-CA"/>
        </w:rPr>
      </w:pPr>
      <w:r>
        <w:rPr>
          <w:rFonts w:ascii="Times New Roman" w:eastAsia="Times New Roman" w:hAnsi="Times New Roman" w:cs="Times New Roman"/>
          <w:b/>
          <w:sz w:val="28"/>
          <w:lang w:eastAsia="en-CA"/>
        </w:rPr>
        <w:br w:type="page"/>
      </w:r>
    </w:p>
    <w:p w14:paraId="081D62AD" w14:textId="77777777" w:rsidR="006D1173" w:rsidRPr="006D1173" w:rsidRDefault="0071148F" w:rsidP="006D1173">
      <w:pPr>
        <w:rPr>
          <w:rFonts w:ascii="Times New Roman" w:eastAsia="Times New Roman" w:hAnsi="Times New Roman" w:cs="Times New Roman"/>
          <w:lang w:eastAsia="en-CA"/>
        </w:rPr>
      </w:pPr>
      <w:r w:rsidRPr="0071148F">
        <w:rPr>
          <w:rFonts w:ascii="Times New Roman" w:eastAsia="Times New Roman" w:hAnsi="Times New Roman" w:cs="Times New Roman"/>
          <w:b/>
          <w:sz w:val="28"/>
          <w:lang w:eastAsia="en-CA"/>
        </w:rPr>
        <w:lastRenderedPageBreak/>
        <w:t>Resources</w:t>
      </w:r>
      <w:r>
        <w:rPr>
          <w:rFonts w:ascii="Times New Roman" w:eastAsia="Times New Roman" w:hAnsi="Times New Roman" w:cs="Times New Roman"/>
          <w:b/>
          <w:lang w:eastAsia="en-CA"/>
        </w:rPr>
        <w:br/>
      </w:r>
      <w:r w:rsidR="006D1173" w:rsidRPr="006D1173">
        <w:rPr>
          <w:rFonts w:ascii="Times New Roman" w:eastAsia="Times New Roman" w:hAnsi="Times New Roman" w:cs="Times New Roman"/>
          <w:lang w:eastAsia="en-CA"/>
        </w:rPr>
        <w:t xml:space="preserve">Here are some links </w:t>
      </w:r>
      <w:r w:rsidR="006D1173">
        <w:rPr>
          <w:rFonts w:ascii="Times New Roman" w:eastAsia="Times New Roman" w:hAnsi="Times New Roman" w:cs="Times New Roman"/>
          <w:lang w:eastAsia="en-CA"/>
        </w:rPr>
        <w:t>you may find useful to produce your report in R Markdown</w:t>
      </w:r>
      <w:r w:rsidR="006D1173" w:rsidRPr="006D1173">
        <w:rPr>
          <w:rFonts w:ascii="Times New Roman" w:eastAsia="Times New Roman" w:hAnsi="Times New Roman" w:cs="Times New Roman"/>
          <w:lang w:eastAsia="en-CA"/>
        </w:rPr>
        <w:t xml:space="preserve"> </w:t>
      </w:r>
      <w:r w:rsidR="006D1173" w:rsidRPr="006D1173">
        <w:rPr>
          <w:rFonts w:ascii="Times New Roman" w:eastAsia="Times New Roman" w:hAnsi="Times New Roman" w:cs="Times New Roman"/>
          <w:i/>
          <w:lang w:eastAsia="en-CA"/>
        </w:rPr>
        <w:t>(the bolded items are especially good)</w:t>
      </w:r>
      <w:r w:rsidR="006D1173" w:rsidRPr="006D1173">
        <w:rPr>
          <w:rFonts w:ascii="Times New Roman" w:eastAsia="Times New Roman" w:hAnsi="Times New Roman" w:cs="Times New Roman"/>
          <w:lang w:eastAsia="en-CA"/>
        </w:rPr>
        <w:t xml:space="preserve">: </w:t>
      </w:r>
    </w:p>
    <w:p w14:paraId="6A5F3201"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i/>
          <w:lang w:eastAsia="en-CA"/>
        </w:rPr>
      </w:pPr>
      <w:r w:rsidRPr="006D1173">
        <w:rPr>
          <w:rFonts w:ascii="Times New Roman" w:eastAsia="Times New Roman" w:hAnsi="Times New Roman" w:cs="Times New Roman"/>
          <w:b/>
          <w:bCs/>
          <w:lang w:eastAsia="en-CA"/>
        </w:rPr>
        <w:t>R Markdown: The Definitive Guide</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12" w:history="1">
        <w:r w:rsidRPr="006D1173">
          <w:rPr>
            <w:rFonts w:ascii="Times New Roman" w:eastAsia="Times New Roman" w:hAnsi="Times New Roman" w:cs="Times New Roman"/>
            <w:bCs/>
            <w:color w:val="0000FF"/>
            <w:u w:val="single"/>
            <w:lang w:eastAsia="en-CA"/>
          </w:rPr>
          <w:t>https://bookdown.org/yihui/rmarkdown/markdown-syntax.html</w:t>
        </w:r>
      </w:hyperlink>
      <w:r w:rsidRPr="006D1173">
        <w:rPr>
          <w:rFonts w:ascii="Times New Roman" w:eastAsia="Times New Roman" w:hAnsi="Times New Roman" w:cs="Times New Roman"/>
          <w:b/>
          <w:bCs/>
          <w:lang w:eastAsia="en-CA"/>
        </w:rPr>
        <w:t> </w:t>
      </w:r>
      <w:r>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Section 2.5.3 is mathematical expressions, but the whole page is useful/all you could ever need.</w:t>
      </w:r>
    </w:p>
    <w:p w14:paraId="610E422D" w14:textId="77777777" w:rsidR="0071148F"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Mathematics in R Markdown</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13" w:history="1">
        <w:r w:rsidRPr="006D1173">
          <w:rPr>
            <w:rFonts w:ascii="Times New Roman" w:eastAsia="Times New Roman" w:hAnsi="Times New Roman" w:cs="Times New Roman"/>
            <w:bCs/>
            <w:color w:val="0000FF"/>
            <w:u w:val="single"/>
            <w:lang w:eastAsia="en-CA"/>
          </w:rPr>
          <w:t>https://rpruim.github.io/s341/S19/from-class/MathinRmd.html</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one is a quicker reference than the last one, so great if you just have a quick question about aesthetics.</w:t>
      </w:r>
    </w:p>
    <w:p w14:paraId="7B0DB52D"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The Base Plotting System in R:</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4" w:history="1">
        <w:r w:rsidRPr="006D1173">
          <w:rPr>
            <w:rFonts w:ascii="Times New Roman" w:eastAsia="Times New Roman" w:hAnsi="Times New Roman" w:cs="Times New Roman"/>
            <w:color w:val="0000FF"/>
            <w:u w:val="single"/>
            <w:lang w:eastAsia="en-CA"/>
          </w:rPr>
          <w:t>https://rstudio-pubs-static.s3.amazonaws.com/84527_6b8334fd3d9348579681b24d156e7e9d.html</w:t>
        </w:r>
      </w:hyperlink>
      <w:r w:rsidRPr="006D1173">
        <w:rPr>
          <w:rFonts w:ascii="Times New Roman" w:eastAsia="Times New Roman" w:hAnsi="Times New Roman" w:cs="Times New Roman"/>
          <w:lang w:eastAsia="en-CA"/>
        </w:rPr>
        <w:t> </w:t>
      </w:r>
    </w:p>
    <w:p w14:paraId="57EC70B7"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Base Plotting in R: </w:t>
      </w:r>
      <w:hyperlink r:id="rId15" w:history="1">
        <w:r w:rsidRPr="006D1173">
          <w:rPr>
            <w:rFonts w:ascii="Times New Roman" w:eastAsia="Times New Roman" w:hAnsi="Times New Roman" w:cs="Times New Roman"/>
            <w:bCs/>
            <w:color w:val="0000FF"/>
            <w:u w:val="single"/>
            <w:lang w:eastAsia="en-CA"/>
          </w:rPr>
          <w:t>https://towardsdatascience.com/base-plotting-in-r-eb365da06b22</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is a great plotting resource; Towards Data Science is, in general, a great resource.</w:t>
      </w:r>
    </w:p>
    <w:p w14:paraId="24ACEF94"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val="fr-FR" w:eastAsia="en-CA"/>
        </w:rPr>
      </w:pPr>
      <w:r w:rsidRPr="006D1173">
        <w:rPr>
          <w:rFonts w:ascii="Times New Roman" w:eastAsia="Times New Roman" w:hAnsi="Times New Roman" w:cs="Times New Roman"/>
          <w:lang w:val="fr-FR" w:eastAsia="en-CA"/>
        </w:rPr>
        <w:t>R Base Graphs: </w:t>
      </w:r>
      <w:hyperlink r:id="rId16" w:history="1">
        <w:r w:rsidRPr="006D1173">
          <w:rPr>
            <w:rFonts w:ascii="Times New Roman" w:eastAsia="Times New Roman" w:hAnsi="Times New Roman" w:cs="Times New Roman"/>
            <w:color w:val="0000FF"/>
            <w:u w:val="single"/>
            <w:lang w:val="fr-FR" w:eastAsia="en-CA"/>
          </w:rPr>
          <w:t>http://www.sthda.com/english/wiki/r-base-graphs</w:t>
        </w:r>
      </w:hyperlink>
      <w:r w:rsidRPr="006D1173">
        <w:rPr>
          <w:rFonts w:ascii="Times New Roman" w:eastAsia="Times New Roman" w:hAnsi="Times New Roman" w:cs="Times New Roman"/>
          <w:lang w:val="fr-FR" w:eastAsia="en-CA"/>
        </w:rPr>
        <w:t> </w:t>
      </w:r>
    </w:p>
    <w:p w14:paraId="196FC51A"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A Practical Guide to ggplot2 (</w:t>
      </w:r>
      <w:r w:rsidR="0071148F">
        <w:rPr>
          <w:rFonts w:ascii="Times New Roman" w:eastAsia="Times New Roman" w:hAnsi="Times New Roman" w:cs="Times New Roman"/>
          <w:lang w:eastAsia="en-CA"/>
        </w:rPr>
        <w:t xml:space="preserve">for any students who favour the </w:t>
      </w:r>
      <w:proofErr w:type="spellStart"/>
      <w:r w:rsidR="0071148F">
        <w:rPr>
          <w:rFonts w:ascii="Times New Roman" w:eastAsia="Times New Roman" w:hAnsi="Times New Roman" w:cs="Times New Roman"/>
          <w:lang w:eastAsia="en-CA"/>
        </w:rPr>
        <w:t>t</w:t>
      </w:r>
      <w:r w:rsidRPr="006D1173">
        <w:rPr>
          <w:rFonts w:ascii="Times New Roman" w:eastAsia="Times New Roman" w:hAnsi="Times New Roman" w:cs="Times New Roman"/>
          <w:lang w:eastAsia="en-CA"/>
        </w:rPr>
        <w:t>idyverse</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br/>
      </w:r>
      <w:hyperlink r:id="rId17" w:history="1">
        <w:r w:rsidRPr="006D1173">
          <w:rPr>
            <w:rFonts w:ascii="Times New Roman" w:eastAsia="Times New Roman" w:hAnsi="Times New Roman" w:cs="Times New Roman"/>
            <w:color w:val="0000FF"/>
            <w:u w:val="single"/>
            <w:lang w:eastAsia="en-CA"/>
          </w:rPr>
          <w:t>http://www.sthda.com/english/wiki/be-awesome-in-ggplot2-a-practical-guide-to-be-highly-effective-r-software-and-data-visualization</w:t>
        </w:r>
      </w:hyperlink>
    </w:p>
    <w:p w14:paraId="6FE94318"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 xml:space="preserve">ggplot2 </w:t>
      </w:r>
      <w:proofErr w:type="spellStart"/>
      <w:r w:rsidRPr="006D1173">
        <w:rPr>
          <w:rFonts w:ascii="Times New Roman" w:eastAsia="Times New Roman" w:hAnsi="Times New Roman" w:cs="Times New Roman"/>
          <w:lang w:eastAsia="en-CA"/>
        </w:rPr>
        <w:t>Cheatsheet</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8" w:history="1">
        <w:r w:rsidRPr="006D1173">
          <w:rPr>
            <w:rFonts w:ascii="Times New Roman" w:eastAsia="Times New Roman" w:hAnsi="Times New Roman" w:cs="Times New Roman"/>
            <w:color w:val="0000FF"/>
            <w:u w:val="single"/>
            <w:lang w:eastAsia="en-CA"/>
          </w:rPr>
          <w:t>https://ggplot2.tidyverse.org</w:t>
        </w:r>
      </w:hyperlink>
    </w:p>
    <w:p w14:paraId="62BFE8F3"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Data Visualisation with ggplot2:</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9" w:history="1">
        <w:r w:rsidRPr="006D1173">
          <w:rPr>
            <w:rFonts w:ascii="Times New Roman" w:eastAsia="Times New Roman" w:hAnsi="Times New Roman" w:cs="Times New Roman"/>
            <w:color w:val="0000FF"/>
            <w:u w:val="single"/>
            <w:lang w:eastAsia="en-CA"/>
          </w:rPr>
          <w:t>https://datacarpentry.org/R-ecology-lesson/04-visualization-ggplot2.html</w:t>
        </w:r>
      </w:hyperlink>
    </w:p>
    <w:p w14:paraId="7758AE9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A ggplot2 Tutorial for Beautiful Plotting in R:</w:t>
      </w:r>
      <w:r w:rsidR="0071148F">
        <w:rPr>
          <w:rFonts w:ascii="Times New Roman" w:eastAsia="Times New Roman" w:hAnsi="Times New Roman" w:cs="Times New Roman"/>
          <w:b/>
          <w:bCs/>
          <w:lang w:eastAsia="en-CA"/>
        </w:rPr>
        <w:br/>
      </w:r>
      <w:hyperlink r:id="rId20" w:history="1">
        <w:r w:rsidRPr="006D1173">
          <w:rPr>
            <w:rFonts w:ascii="Times New Roman" w:eastAsia="Times New Roman" w:hAnsi="Times New Roman" w:cs="Times New Roman"/>
            <w:bCs/>
            <w:color w:val="0000FF"/>
            <w:u w:val="single"/>
            <w:lang w:eastAsia="en-CA"/>
          </w:rPr>
          <w:t>https://www.cedricscherer.com/2019/08/05/a-ggplot2-tutorial-for-beautiful-plotting-in-r/</w:t>
        </w:r>
      </w:hyperlink>
    </w:p>
    <w:p w14:paraId="202E711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 xml:space="preserve">R Markdown </w:t>
      </w:r>
      <w:proofErr w:type="spellStart"/>
      <w:r w:rsidRPr="006D1173">
        <w:rPr>
          <w:rFonts w:ascii="Times New Roman" w:eastAsia="Times New Roman" w:hAnsi="Times New Roman" w:cs="Times New Roman"/>
          <w:b/>
          <w:bCs/>
          <w:lang w:eastAsia="en-CA"/>
        </w:rPr>
        <w:t>Cheatsheet</w:t>
      </w:r>
      <w:proofErr w:type="spellEnd"/>
      <w:r w:rsidRPr="006D1173">
        <w:rPr>
          <w:rFonts w:ascii="Times New Roman" w:eastAsia="Times New Roman" w:hAnsi="Times New Roman" w:cs="Times New Roman"/>
          <w:b/>
          <w:bCs/>
          <w:lang w:eastAsia="en-CA"/>
        </w:rPr>
        <w:t>:</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21" w:history="1">
        <w:r w:rsidR="0071148F" w:rsidRPr="009E5742">
          <w:rPr>
            <w:rStyle w:val="Hyperlink"/>
            <w:rFonts w:ascii="Times New Roman" w:eastAsia="Times New Roman" w:hAnsi="Times New Roman" w:cs="Times New Roman"/>
            <w:bCs/>
            <w:lang w:eastAsia="en-CA"/>
          </w:rPr>
          <w:t>https://www.rstudio.com/wp-content/uploads/2015/02/rmarkdown-cheatsheet.pdf</w:t>
        </w:r>
      </w:hyperlink>
      <w:r w:rsidRPr="006D1173">
        <w:rPr>
          <w:rFonts w:ascii="Times New Roman" w:eastAsia="Times New Roman" w:hAnsi="Times New Roman" w:cs="Times New Roman"/>
          <w:bCs/>
          <w:lang w:eastAsia="en-CA"/>
        </w:rPr>
        <w:t> </w:t>
      </w:r>
    </w:p>
    <w:p w14:paraId="30B4FC49" w14:textId="77777777" w:rsidR="006D1173" w:rsidRPr="006D1173" w:rsidRDefault="006D1173" w:rsidP="006D1173">
      <w:pPr>
        <w:rPr>
          <w:rFonts w:ascii="Times New Roman" w:eastAsia="Times New Roman" w:hAnsi="Times New Roman" w:cs="Times New Roman"/>
          <w:lang w:eastAsia="en-CA"/>
        </w:rPr>
      </w:pPr>
    </w:p>
    <w:p w14:paraId="2A3F4534" w14:textId="77777777" w:rsidR="00865E5A" w:rsidRDefault="00865E5A" w:rsidP="00064704">
      <w:pPr>
        <w:rPr>
          <w:rFonts w:ascii="Times New Roman" w:eastAsia="Times New Roman" w:hAnsi="Times New Roman" w:cs="Times New Roman"/>
          <w:bCs/>
        </w:rPr>
      </w:pPr>
    </w:p>
    <w:p w14:paraId="584E96B5" w14:textId="77777777" w:rsidR="001E5B9C" w:rsidRDefault="001E5B9C"/>
    <w:sectPr w:rsidR="001E5B9C" w:rsidSect="00B04D2B">
      <w:foot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Madeline Jarvis-Cross" w:date="2022-03-01T11:42:00Z" w:initials="MJC">
    <w:p w14:paraId="5DF7980A" w14:textId="77777777" w:rsidR="00E7439E" w:rsidRDefault="00E7439E" w:rsidP="00A12546">
      <w:r>
        <w:rPr>
          <w:rStyle w:val="CommentReference"/>
        </w:rPr>
        <w:annotationRef/>
      </w:r>
      <w:r>
        <w:rPr>
          <w:sz w:val="20"/>
          <w:szCs w:val="20"/>
        </w:rPr>
        <w:t>I changed this sentence because the SIR model I’m used to seeing has R as the “removed” compartment, which consolidates recovery and death because without re-infection, those individuals mean the same thing for the dynamics of the model, but yeah, it might be worth explaining the difference between those understandings, but also might not be worth getting into?</w:t>
      </w:r>
    </w:p>
  </w:comment>
  <w:comment w:id="81" w:author="Madeline Jarvis-Cross" w:date="2022-03-01T12:25:00Z" w:initials="MJC">
    <w:p w14:paraId="67AFF79D" w14:textId="77777777" w:rsidR="00A96B58" w:rsidRDefault="00A96B58" w:rsidP="003007FD">
      <w:r>
        <w:rPr>
          <w:rStyle w:val="CommentReference"/>
        </w:rPr>
        <w:annotationRef/>
      </w:r>
      <w:r>
        <w:rPr>
          <w:sz w:val="20"/>
          <w:szCs w:val="20"/>
        </w:rPr>
        <w:t>We can have them write the model as a continuous time model if you want––it’s super easy and solves a lot of problems you get when writing a Euler approx. by hand in R</w:t>
      </w:r>
    </w:p>
  </w:comment>
  <w:comment w:id="82" w:author="Madeline Jarvis-Cross" w:date="2022-03-01T12:26:00Z" w:initials="MJC">
    <w:p w14:paraId="2E8674B4" w14:textId="77777777" w:rsidR="00A96B58" w:rsidRDefault="00A96B58" w:rsidP="0011472E">
      <w:r>
        <w:rPr>
          <w:rStyle w:val="CommentReference"/>
        </w:rPr>
        <w:annotationRef/>
      </w:r>
      <w:r>
        <w:rPr>
          <w:sz w:val="20"/>
          <w:szCs w:val="20"/>
        </w:rPr>
        <w:t xml:space="preserve">Have we told them how to do this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7980A" w15:done="0"/>
  <w15:commentEx w15:paraId="67AFF79D" w15:done="0"/>
  <w15:commentEx w15:paraId="2E8674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8509" w16cex:dateUtc="2022-03-01T16:42:00Z"/>
  <w16cex:commentExtensible w16cex:durableId="25C88F54" w16cex:dateUtc="2022-03-01T17:25:00Z"/>
  <w16cex:commentExtensible w16cex:durableId="25C88F91" w16cex:dateUtc="2022-03-01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7980A" w16cid:durableId="25C88509"/>
  <w16cid:commentId w16cid:paraId="67AFF79D" w16cid:durableId="25C88F54"/>
  <w16cid:commentId w16cid:paraId="2E8674B4" w16cid:durableId="25C88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AEB4" w14:textId="77777777" w:rsidR="00C1430C" w:rsidRDefault="00C1430C" w:rsidP="00D4771A">
      <w:r>
        <w:separator/>
      </w:r>
    </w:p>
  </w:endnote>
  <w:endnote w:type="continuationSeparator" w:id="0">
    <w:p w14:paraId="68FD1DC0" w14:textId="77777777" w:rsidR="00C1430C" w:rsidRDefault="00C1430C" w:rsidP="00D4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239083"/>
      <w:docPartObj>
        <w:docPartGallery w:val="Page Numbers (Bottom of Page)"/>
        <w:docPartUnique/>
      </w:docPartObj>
    </w:sdtPr>
    <w:sdtEndPr>
      <w:rPr>
        <w:noProof/>
      </w:rPr>
    </w:sdtEndPr>
    <w:sdtContent>
      <w:p w14:paraId="5EB14707" w14:textId="77777777" w:rsidR="00E42594" w:rsidRDefault="00E42594">
        <w:pPr>
          <w:pStyle w:val="Footer"/>
          <w:jc w:val="center"/>
        </w:pPr>
        <w:r>
          <w:fldChar w:fldCharType="begin"/>
        </w:r>
        <w:r>
          <w:instrText xml:space="preserve"> PAGE   \* MERGEFORMAT </w:instrText>
        </w:r>
        <w:r>
          <w:fldChar w:fldCharType="separate"/>
        </w:r>
        <w:r w:rsidR="00851E82">
          <w:rPr>
            <w:noProof/>
          </w:rPr>
          <w:t>1</w:t>
        </w:r>
        <w:r>
          <w:rPr>
            <w:noProof/>
          </w:rPr>
          <w:fldChar w:fldCharType="end"/>
        </w:r>
      </w:p>
    </w:sdtContent>
  </w:sdt>
  <w:p w14:paraId="51FEC0F7" w14:textId="77777777" w:rsidR="00E42594" w:rsidRDefault="00E42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D991" w14:textId="77777777" w:rsidR="00C1430C" w:rsidRDefault="00C1430C" w:rsidP="00D4771A">
      <w:r>
        <w:separator/>
      </w:r>
    </w:p>
  </w:footnote>
  <w:footnote w:type="continuationSeparator" w:id="0">
    <w:p w14:paraId="78035509" w14:textId="77777777" w:rsidR="00C1430C" w:rsidRDefault="00C1430C" w:rsidP="00D47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09F6"/>
    <w:multiLevelType w:val="hybridMultilevel"/>
    <w:tmpl w:val="4758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368B6"/>
    <w:multiLevelType w:val="multilevel"/>
    <w:tmpl w:val="D1CC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07A0B"/>
    <w:multiLevelType w:val="hybridMultilevel"/>
    <w:tmpl w:val="8A20765C"/>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16BB0"/>
    <w:multiLevelType w:val="hybridMultilevel"/>
    <w:tmpl w:val="9762F12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E0641"/>
    <w:multiLevelType w:val="hybridMultilevel"/>
    <w:tmpl w:val="32820002"/>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Jarvis-Cross">
    <w15:presenceInfo w15:providerId="AD" w15:userId="S::madeline.jarvis.cross@mail.utoronto.ca::27de776c-4ada-4732-941e-37423c56d7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9C"/>
    <w:rsid w:val="000379DF"/>
    <w:rsid w:val="00064704"/>
    <w:rsid w:val="00075597"/>
    <w:rsid w:val="0008182A"/>
    <w:rsid w:val="00095B09"/>
    <w:rsid w:val="000A332C"/>
    <w:rsid w:val="000D2836"/>
    <w:rsid w:val="000E78C5"/>
    <w:rsid w:val="000F1CEE"/>
    <w:rsid w:val="00117E26"/>
    <w:rsid w:val="001563C0"/>
    <w:rsid w:val="001E302F"/>
    <w:rsid w:val="001E5B9C"/>
    <w:rsid w:val="00200F1F"/>
    <w:rsid w:val="00204DA7"/>
    <w:rsid w:val="00216452"/>
    <w:rsid w:val="0027328E"/>
    <w:rsid w:val="00280A10"/>
    <w:rsid w:val="00287E37"/>
    <w:rsid w:val="00301CD0"/>
    <w:rsid w:val="003134F9"/>
    <w:rsid w:val="003403FE"/>
    <w:rsid w:val="00345495"/>
    <w:rsid w:val="0036471F"/>
    <w:rsid w:val="00370196"/>
    <w:rsid w:val="003C727D"/>
    <w:rsid w:val="003D41D9"/>
    <w:rsid w:val="0042317A"/>
    <w:rsid w:val="00444488"/>
    <w:rsid w:val="004457A1"/>
    <w:rsid w:val="00463C8B"/>
    <w:rsid w:val="004807FD"/>
    <w:rsid w:val="004928E3"/>
    <w:rsid w:val="004B434E"/>
    <w:rsid w:val="004B56EC"/>
    <w:rsid w:val="004D62AA"/>
    <w:rsid w:val="004F7D97"/>
    <w:rsid w:val="005167F9"/>
    <w:rsid w:val="00531201"/>
    <w:rsid w:val="0053239F"/>
    <w:rsid w:val="00547485"/>
    <w:rsid w:val="00550FBA"/>
    <w:rsid w:val="00557373"/>
    <w:rsid w:val="00560BC7"/>
    <w:rsid w:val="00586050"/>
    <w:rsid w:val="005C33C0"/>
    <w:rsid w:val="005C5A63"/>
    <w:rsid w:val="005E6B7F"/>
    <w:rsid w:val="006063C6"/>
    <w:rsid w:val="00607A58"/>
    <w:rsid w:val="00654068"/>
    <w:rsid w:val="006578AF"/>
    <w:rsid w:val="0067649A"/>
    <w:rsid w:val="0069359B"/>
    <w:rsid w:val="006A7F25"/>
    <w:rsid w:val="006B4FF7"/>
    <w:rsid w:val="006B7B54"/>
    <w:rsid w:val="006C08A3"/>
    <w:rsid w:val="006D1173"/>
    <w:rsid w:val="0071148F"/>
    <w:rsid w:val="00747CAD"/>
    <w:rsid w:val="007818B0"/>
    <w:rsid w:val="007A03F5"/>
    <w:rsid w:val="007A1049"/>
    <w:rsid w:val="007A3D40"/>
    <w:rsid w:val="0080780C"/>
    <w:rsid w:val="0083670B"/>
    <w:rsid w:val="00851E82"/>
    <w:rsid w:val="00865E5A"/>
    <w:rsid w:val="008824FB"/>
    <w:rsid w:val="008B0923"/>
    <w:rsid w:val="008E63A5"/>
    <w:rsid w:val="00910204"/>
    <w:rsid w:val="00915739"/>
    <w:rsid w:val="00967C20"/>
    <w:rsid w:val="009911E8"/>
    <w:rsid w:val="009B022B"/>
    <w:rsid w:val="009B0392"/>
    <w:rsid w:val="009C29D8"/>
    <w:rsid w:val="009F597D"/>
    <w:rsid w:val="00A16CF5"/>
    <w:rsid w:val="00A51A86"/>
    <w:rsid w:val="00A8456C"/>
    <w:rsid w:val="00A96B58"/>
    <w:rsid w:val="00AC7FBB"/>
    <w:rsid w:val="00AD021C"/>
    <w:rsid w:val="00AD16EC"/>
    <w:rsid w:val="00AE0F74"/>
    <w:rsid w:val="00AE4B16"/>
    <w:rsid w:val="00B04D2B"/>
    <w:rsid w:val="00B21A47"/>
    <w:rsid w:val="00B3145A"/>
    <w:rsid w:val="00B830AD"/>
    <w:rsid w:val="00BA3BA0"/>
    <w:rsid w:val="00BD5CA0"/>
    <w:rsid w:val="00BE5FA1"/>
    <w:rsid w:val="00BE7AD3"/>
    <w:rsid w:val="00BF63F1"/>
    <w:rsid w:val="00BF6666"/>
    <w:rsid w:val="00C10D4F"/>
    <w:rsid w:val="00C1430C"/>
    <w:rsid w:val="00C33A75"/>
    <w:rsid w:val="00C57AEA"/>
    <w:rsid w:val="00C61E15"/>
    <w:rsid w:val="00C732C3"/>
    <w:rsid w:val="00CA34F2"/>
    <w:rsid w:val="00CD1113"/>
    <w:rsid w:val="00CD1F6E"/>
    <w:rsid w:val="00CE6B64"/>
    <w:rsid w:val="00D12EC4"/>
    <w:rsid w:val="00D21C5E"/>
    <w:rsid w:val="00D4771A"/>
    <w:rsid w:val="00D543CA"/>
    <w:rsid w:val="00D61639"/>
    <w:rsid w:val="00D84186"/>
    <w:rsid w:val="00DA6C97"/>
    <w:rsid w:val="00DB6EB8"/>
    <w:rsid w:val="00DD40A1"/>
    <w:rsid w:val="00DE6B2E"/>
    <w:rsid w:val="00DF0804"/>
    <w:rsid w:val="00DF7341"/>
    <w:rsid w:val="00E41E6D"/>
    <w:rsid w:val="00E42594"/>
    <w:rsid w:val="00E62A39"/>
    <w:rsid w:val="00E63B15"/>
    <w:rsid w:val="00E641FF"/>
    <w:rsid w:val="00E7439E"/>
    <w:rsid w:val="00E75A32"/>
    <w:rsid w:val="00E86219"/>
    <w:rsid w:val="00EC2184"/>
    <w:rsid w:val="00EE71AC"/>
    <w:rsid w:val="00EF07E6"/>
    <w:rsid w:val="00F05A2F"/>
    <w:rsid w:val="00F21769"/>
    <w:rsid w:val="00F631BE"/>
    <w:rsid w:val="00F661A5"/>
    <w:rsid w:val="00F76111"/>
    <w:rsid w:val="00FE0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A74"/>
  <w15:chartTrackingRefBased/>
  <w15:docId w15:val="{19A871BE-EFF0-D24A-83FB-F846EC95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2F"/>
    <w:pPr>
      <w:ind w:left="720"/>
      <w:contextualSpacing/>
    </w:pPr>
  </w:style>
  <w:style w:type="character" w:styleId="PlaceholderText">
    <w:name w:val="Placeholder Text"/>
    <w:basedOn w:val="DefaultParagraphFont"/>
    <w:uiPriority w:val="99"/>
    <w:semiHidden/>
    <w:rsid w:val="0027328E"/>
    <w:rPr>
      <w:color w:val="808080"/>
    </w:rPr>
  </w:style>
  <w:style w:type="paragraph" w:styleId="Title">
    <w:name w:val="Title"/>
    <w:basedOn w:val="Normal"/>
    <w:link w:val="TitleChar"/>
    <w:qFormat/>
    <w:rsid w:val="00BF63F1"/>
    <w:pPr>
      <w:jc w:val="center"/>
      <w:outlineLvl w:val="0"/>
    </w:pPr>
    <w:rPr>
      <w:rFonts w:ascii="Arial" w:eastAsia="Times New Roman" w:hAnsi="Arial" w:cs="Times New Roman"/>
      <w:b/>
      <w:sz w:val="32"/>
      <w:lang w:eastAsia="fr-FR"/>
    </w:rPr>
  </w:style>
  <w:style w:type="character" w:customStyle="1" w:styleId="TitleChar">
    <w:name w:val="Title Char"/>
    <w:basedOn w:val="DefaultParagraphFont"/>
    <w:link w:val="Title"/>
    <w:rsid w:val="00BF63F1"/>
    <w:rPr>
      <w:rFonts w:ascii="Arial" w:eastAsia="Times New Roman" w:hAnsi="Arial" w:cs="Times New Roman"/>
      <w:b/>
      <w:sz w:val="32"/>
      <w:lang w:eastAsia="fr-FR"/>
    </w:rPr>
  </w:style>
  <w:style w:type="character" w:styleId="Hyperlink">
    <w:name w:val="Hyperlink"/>
    <w:basedOn w:val="DefaultParagraphFont"/>
    <w:uiPriority w:val="99"/>
    <w:unhideWhenUsed/>
    <w:rsid w:val="0071148F"/>
    <w:rPr>
      <w:color w:val="0563C1" w:themeColor="hyperlink"/>
      <w:u w:val="single"/>
    </w:rPr>
  </w:style>
  <w:style w:type="paragraph" w:styleId="Header">
    <w:name w:val="header"/>
    <w:basedOn w:val="Normal"/>
    <w:link w:val="HeaderChar"/>
    <w:uiPriority w:val="99"/>
    <w:unhideWhenUsed/>
    <w:rsid w:val="00D4771A"/>
    <w:pPr>
      <w:tabs>
        <w:tab w:val="center" w:pos="4680"/>
        <w:tab w:val="right" w:pos="9360"/>
      </w:tabs>
    </w:pPr>
  </w:style>
  <w:style w:type="character" w:customStyle="1" w:styleId="HeaderChar">
    <w:name w:val="Header Char"/>
    <w:basedOn w:val="DefaultParagraphFont"/>
    <w:link w:val="Header"/>
    <w:uiPriority w:val="99"/>
    <w:rsid w:val="00D4771A"/>
  </w:style>
  <w:style w:type="paragraph" w:styleId="Footer">
    <w:name w:val="footer"/>
    <w:basedOn w:val="Normal"/>
    <w:link w:val="FooterChar"/>
    <w:uiPriority w:val="99"/>
    <w:unhideWhenUsed/>
    <w:rsid w:val="00D4771A"/>
    <w:pPr>
      <w:tabs>
        <w:tab w:val="center" w:pos="4680"/>
        <w:tab w:val="right" w:pos="9360"/>
      </w:tabs>
    </w:pPr>
  </w:style>
  <w:style w:type="character" w:customStyle="1" w:styleId="FooterChar">
    <w:name w:val="Footer Char"/>
    <w:basedOn w:val="DefaultParagraphFont"/>
    <w:link w:val="Footer"/>
    <w:uiPriority w:val="99"/>
    <w:rsid w:val="00D4771A"/>
  </w:style>
  <w:style w:type="paragraph" w:styleId="Revision">
    <w:name w:val="Revision"/>
    <w:hidden/>
    <w:uiPriority w:val="99"/>
    <w:semiHidden/>
    <w:rsid w:val="005C33C0"/>
  </w:style>
  <w:style w:type="character" w:styleId="CommentReference">
    <w:name w:val="annotation reference"/>
    <w:basedOn w:val="DefaultParagraphFont"/>
    <w:uiPriority w:val="99"/>
    <w:semiHidden/>
    <w:unhideWhenUsed/>
    <w:rsid w:val="00E7439E"/>
    <w:rPr>
      <w:sz w:val="16"/>
      <w:szCs w:val="16"/>
    </w:rPr>
  </w:style>
  <w:style w:type="paragraph" w:styleId="CommentText">
    <w:name w:val="annotation text"/>
    <w:basedOn w:val="Normal"/>
    <w:link w:val="CommentTextChar"/>
    <w:uiPriority w:val="99"/>
    <w:semiHidden/>
    <w:unhideWhenUsed/>
    <w:rsid w:val="00E7439E"/>
    <w:rPr>
      <w:sz w:val="20"/>
      <w:szCs w:val="20"/>
    </w:rPr>
  </w:style>
  <w:style w:type="character" w:customStyle="1" w:styleId="CommentTextChar">
    <w:name w:val="Comment Text Char"/>
    <w:basedOn w:val="DefaultParagraphFont"/>
    <w:link w:val="CommentText"/>
    <w:uiPriority w:val="99"/>
    <w:semiHidden/>
    <w:rsid w:val="00E7439E"/>
    <w:rPr>
      <w:sz w:val="20"/>
      <w:szCs w:val="20"/>
    </w:rPr>
  </w:style>
  <w:style w:type="paragraph" w:styleId="CommentSubject">
    <w:name w:val="annotation subject"/>
    <w:basedOn w:val="CommentText"/>
    <w:next w:val="CommentText"/>
    <w:link w:val="CommentSubjectChar"/>
    <w:uiPriority w:val="99"/>
    <w:semiHidden/>
    <w:unhideWhenUsed/>
    <w:rsid w:val="00E7439E"/>
    <w:rPr>
      <w:b/>
      <w:bCs/>
    </w:rPr>
  </w:style>
  <w:style w:type="character" w:customStyle="1" w:styleId="CommentSubjectChar">
    <w:name w:val="Comment Subject Char"/>
    <w:basedOn w:val="CommentTextChar"/>
    <w:link w:val="CommentSubject"/>
    <w:uiPriority w:val="99"/>
    <w:semiHidden/>
    <w:rsid w:val="00E7439E"/>
    <w:rPr>
      <w:b/>
      <w:bCs/>
      <w:sz w:val="20"/>
      <w:szCs w:val="20"/>
    </w:rPr>
  </w:style>
  <w:style w:type="character" w:styleId="UnresolvedMention">
    <w:name w:val="Unresolved Mention"/>
    <w:basedOn w:val="DefaultParagraphFont"/>
    <w:uiPriority w:val="99"/>
    <w:semiHidden/>
    <w:unhideWhenUsed/>
    <w:rsid w:val="005E6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67123">
      <w:bodyDiv w:val="1"/>
      <w:marLeft w:val="0"/>
      <w:marRight w:val="0"/>
      <w:marTop w:val="0"/>
      <w:marBottom w:val="0"/>
      <w:divBdr>
        <w:top w:val="none" w:sz="0" w:space="0" w:color="auto"/>
        <w:left w:val="none" w:sz="0" w:space="0" w:color="auto"/>
        <w:bottom w:val="none" w:sz="0" w:space="0" w:color="auto"/>
        <w:right w:val="none" w:sz="0" w:space="0" w:color="auto"/>
      </w:divBdr>
      <w:divsChild>
        <w:div w:id="1569027552">
          <w:marLeft w:val="0"/>
          <w:marRight w:val="0"/>
          <w:marTop w:val="0"/>
          <w:marBottom w:val="0"/>
          <w:divBdr>
            <w:top w:val="none" w:sz="0" w:space="0" w:color="auto"/>
            <w:left w:val="none" w:sz="0" w:space="0" w:color="auto"/>
            <w:bottom w:val="none" w:sz="0" w:space="0" w:color="auto"/>
            <w:right w:val="none" w:sz="0" w:space="0" w:color="auto"/>
          </w:divBdr>
        </w:div>
        <w:div w:id="2037191677">
          <w:marLeft w:val="0"/>
          <w:marRight w:val="0"/>
          <w:marTop w:val="0"/>
          <w:marBottom w:val="0"/>
          <w:divBdr>
            <w:top w:val="none" w:sz="0" w:space="0" w:color="auto"/>
            <w:left w:val="none" w:sz="0" w:space="0" w:color="auto"/>
            <w:bottom w:val="none" w:sz="0" w:space="0" w:color="auto"/>
            <w:right w:val="none" w:sz="0" w:space="0" w:color="auto"/>
          </w:divBdr>
          <w:divsChild>
            <w:div w:id="73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332">
      <w:bodyDiv w:val="1"/>
      <w:marLeft w:val="0"/>
      <w:marRight w:val="0"/>
      <w:marTop w:val="0"/>
      <w:marBottom w:val="0"/>
      <w:divBdr>
        <w:top w:val="none" w:sz="0" w:space="0" w:color="auto"/>
        <w:left w:val="none" w:sz="0" w:space="0" w:color="auto"/>
        <w:bottom w:val="none" w:sz="0" w:space="0" w:color="auto"/>
        <w:right w:val="none" w:sz="0" w:space="0" w:color="auto"/>
      </w:divBdr>
    </w:div>
    <w:div w:id="20043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n01.safelinks.protection.outlook.com/?url=https%3A%2F%2Frpruim.github.io%2Fs341%2FS19%2Ffrom-class%2FMathinRmd.html&amp;data=04%7C01%7Chelene.cyr%40utoronto.ca%7C31e4fee67c404e0071bd08d9f30e7f9e%7C78aac2262f034b4d9037b46d56c55210%7C0%7C0%7C637808065853803686%7CUnknown%7CTWFpbGZsb3d8eyJWIjoiMC4wLjAwMDAiLCJQIjoiV2luMzIiLCJBTiI6Ik1haWwiLCJXVCI6Mn0%3D%7C3000&amp;sdata=rPovEYlqhN%2Btnf7Za6G7PoclyQp3UpEl4sqnco2eRtw%3D&amp;reserved=0" TargetMode="External"/><Relationship Id="rId18" Type="http://schemas.openxmlformats.org/officeDocument/2006/relationships/hyperlink" Target="https://can01.safelinks.protection.outlook.com/?url=https%3A%2F%2Fggplot2.tidyverse.org%2F&amp;data=04%7C01%7Chelene.cyr%40utoronto.ca%7C31e4fee67c404e0071bd08d9f30e7f9e%7C78aac2262f034b4d9037b46d56c55210%7C0%7C0%7C637808065853803686%7CUnknown%7CTWFpbGZsb3d8eyJWIjoiMC4wLjAwMDAiLCJQIjoiV2luMzIiLCJBTiI6Ik1haWwiLCJXVCI6Mn0%3D%7C3000&amp;sdata=DL3JjY5luXAE1osVEyYUJJSSS%2FbOvwpS1yjCQ5ihFus%3D&amp;reserved=0" TargetMode="External"/><Relationship Id="rId3" Type="http://schemas.openxmlformats.org/officeDocument/2006/relationships/settings" Target="settings.xml"/><Relationship Id="rId21" Type="http://schemas.openxmlformats.org/officeDocument/2006/relationships/hyperlink" Target="https://www.rstudio.com/wp-content/uploads/2015/02/rmarkdown-cheatsheet.pdf" TargetMode="External"/><Relationship Id="rId7" Type="http://schemas.openxmlformats.org/officeDocument/2006/relationships/image" Target="media/image1.png"/><Relationship Id="rId12" Type="http://schemas.openxmlformats.org/officeDocument/2006/relationships/hyperlink" Target="https://can01.safelinks.protection.outlook.com/?url=https%3A%2F%2Fbookdown.org%2Fyihui%2Frmarkdown%2Fmarkdown-syntax.html&amp;data=04%7C01%7Chelene.cyr%40utoronto.ca%7C31e4fee67c404e0071bd08d9f30e7f9e%7C78aac2262f034b4d9037b46d56c55210%7C0%7C0%7C637808065853803686%7CUnknown%7CTWFpbGZsb3d8eyJWIjoiMC4wLjAwMDAiLCJQIjoiV2luMzIiLCJBTiI6Ik1haWwiLCJXVCI6Mn0%3D%7C3000&amp;sdata=ZBlYn59E3DFctJ%2FbHqEWTxFO6iv2OYVnE2%2F0mgBWQg4%3D&amp;reserved=0" TargetMode="External"/><Relationship Id="rId17" Type="http://schemas.openxmlformats.org/officeDocument/2006/relationships/hyperlink" Target="https://can01.safelinks.protection.outlook.com/?url=http%3A%2F%2Fwww.sthda.com%2Fenglish%2Fwiki%2Fbe-awesome-in-ggplot2-a-practical-guide-to-be-highly-effective-r-software-and-data-visualization&amp;data=04%7C01%7Chelene.cyr%40utoronto.ca%7C31e4fee67c404e0071bd08d9f30e7f9e%7C78aac2262f034b4d9037b46d56c55210%7C0%7C0%7C637808065853803686%7CUnknown%7CTWFpbGZsb3d8eyJWIjoiMC4wLjAwMDAiLCJQIjoiV2luMzIiLCJBTiI6Ik1haWwiLCJXVCI6Mn0%3D%7C3000&amp;sdata=LOJ%2BLqWiEZyUY0yP4hX62WmTUHu6ns6Wg0obMbn6CA4%3D&amp;reserve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01.safelinks.protection.outlook.com/?url=http%3A%2F%2Fwww.sthda.com%2Fenglish%2Fwiki%2Fr-base-graphs&amp;data=04%7C01%7Chelene.cyr%40utoronto.ca%7C31e4fee67c404e0071bd08d9f30e7f9e%7C78aac2262f034b4d9037b46d56c55210%7C0%7C0%7C637808065853803686%7CUnknown%7CTWFpbGZsb3d8eyJWIjoiMC4wLjAwMDAiLCJQIjoiV2luMzIiLCJBTiI6Ik1haWwiLCJXVCI6Mn0%3D%7C3000&amp;sdata=15sSjtCmLwO68Ksq%2F1%2F1NgM%2Fug%2BV8z0BslrdQRTpmBA%3D&amp;reserved=0" TargetMode="External"/><Relationship Id="rId20" Type="http://schemas.openxmlformats.org/officeDocument/2006/relationships/hyperlink" Target="https://can01.safelinks.protection.outlook.com/?url=https%3A%2F%2Fwww.cedricscherer.com%2F2019%2F08%2F05%2Fa-ggplot2-tutorial-for-beautiful-plotting-in-r%2F&amp;data=04%7C01%7Chelene.cyr%40utoronto.ca%7C31e4fee67c404e0071bd08d9f30e7f9e%7C78aac2262f034b4d9037b46d56c55210%7C0%7C0%7C637808065853803686%7CUnknown%7CTWFpbGZsb3d8eyJWIjoiMC4wLjAwMDAiLCJQIjoiV2luMzIiLCJBTiI6Ik1haWwiLCJXVCI6Mn0%3D%7C3000&amp;sdata=oeDHnrJAnIUjXhSLFqcvGdjHa%2FA0Ek0w9YupLf0T71s%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can01.safelinks.protection.outlook.com/?url=https%3A%2F%2Ftowardsdatascience.com%2Fbase-plotting-in-r-eb365da06b22&amp;data=04%7C01%7Chelene.cyr%40utoronto.ca%7C31e4fee67c404e0071bd08d9f30e7f9e%7C78aac2262f034b4d9037b46d56c55210%7C0%7C0%7C637808065853803686%7CUnknown%7CTWFpbGZsb3d8eyJWIjoiMC4wLjAwMDAiLCJQIjoiV2luMzIiLCJBTiI6Ik1haWwiLCJXVCI6Mn0%3D%7C3000&amp;sdata=eVi9veGcE3GQGhiv1Hqy%2FvIlkciAHOQWn8bbXv9wl3A%3D&amp;reserved=0"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can01.safelinks.protection.outlook.com/?url=https%3A%2F%2Fdatacarpentry.org%2FR-ecology-lesson%2F04-visualization-ggplot2.html&amp;data=04%7C01%7Chelene.cyr%40utoronto.ca%7C31e4fee67c404e0071bd08d9f30e7f9e%7C78aac2262f034b4d9037b46d56c55210%7C0%7C0%7C637808065853803686%7CUnknown%7CTWFpbGZsb3d8eyJWIjoiMC4wLjAwMDAiLCJQIjoiV2luMzIiLCJBTiI6Ik1haWwiLCJXVCI6Mn0%3D%7C3000&amp;sdata=3YLveDC%2FM9%2BOUGHxucX0U7Uqs5TgnkiQNS9LWyFzTMo%3D&amp;reserved=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an01.safelinks.protection.outlook.com/?url=https%3A%2F%2Frstudio-pubs-static.s3.amazonaws.com%2F84527_6b8334fd3d9348579681b24d156e7e9d.html&amp;data=04%7C01%7Chelene.cyr%40utoronto.ca%7C31e4fee67c404e0071bd08d9f30e7f9e%7C78aac2262f034b4d9037b46d56c55210%7C0%7C0%7C637808065853803686%7CUnknown%7CTWFpbGZsb3d8eyJWIjoiMC4wLjAwMDAiLCJQIjoiV2luMzIiLCJBTiI6Ik1haWwiLCJXVCI6Mn0%3D%7C3000&amp;sdata=XK13r33myjO%2FoQkcMTgUI7k%2B0ELD3L0YalBTypwsv2E%3D&amp;reserved=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3054</Words>
  <Characters>17413</Characters>
  <Application>Microsoft Office Word</Application>
  <DocSecurity>0</DocSecurity>
  <Lines>386</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Wadhawan</dc:creator>
  <cp:keywords/>
  <dc:description/>
  <cp:lastModifiedBy>Madeline Jarvis-Cross</cp:lastModifiedBy>
  <cp:revision>2</cp:revision>
  <dcterms:created xsi:type="dcterms:W3CDTF">2022-03-07T18:00:00Z</dcterms:created>
  <dcterms:modified xsi:type="dcterms:W3CDTF">2022-03-07T18:00:00Z</dcterms:modified>
</cp:coreProperties>
</file>