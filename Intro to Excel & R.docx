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96498" w14:textId="010ACECB" w:rsidR="00EC734D" w:rsidRPr="004E169B" w:rsidRDefault="00823BD7" w:rsidP="00AD2AA7">
      <w:pPr>
        <w:jc w:val="center"/>
        <w:rPr>
          <w:rFonts w:asciiTheme="minorHAnsi" w:hAnsiTheme="minorHAnsi" w:cstheme="minorHAnsi"/>
          <w:b/>
          <w:color w:val="000000"/>
          <w:sz w:val="40"/>
          <w:szCs w:val="40"/>
        </w:rPr>
      </w:pPr>
      <w:r>
        <w:rPr>
          <w:rFonts w:asciiTheme="minorHAnsi" w:hAnsiTheme="minorHAnsi" w:cstheme="minorHAnsi"/>
          <w:b/>
          <w:color w:val="000000"/>
          <w:sz w:val="40"/>
          <w:szCs w:val="40"/>
        </w:rPr>
        <w:t>Population Ecology (</w:t>
      </w:r>
      <w:r w:rsidR="00E8227D" w:rsidRPr="004E169B">
        <w:rPr>
          <w:rFonts w:asciiTheme="minorHAnsi" w:hAnsiTheme="minorHAnsi" w:cstheme="minorHAnsi"/>
          <w:b/>
          <w:color w:val="000000"/>
          <w:sz w:val="40"/>
          <w:szCs w:val="40"/>
        </w:rPr>
        <w:t>EEB319H1S</w:t>
      </w:r>
      <w:r>
        <w:rPr>
          <w:rFonts w:asciiTheme="minorHAnsi" w:hAnsiTheme="minorHAnsi" w:cstheme="minorHAnsi"/>
          <w:b/>
          <w:color w:val="000000"/>
          <w:sz w:val="40"/>
          <w:szCs w:val="40"/>
        </w:rPr>
        <w:t>)</w:t>
      </w:r>
      <w:r w:rsidR="00AD2AA7" w:rsidRPr="004E169B">
        <w:rPr>
          <w:rFonts w:asciiTheme="minorHAnsi" w:hAnsiTheme="minorHAnsi" w:cstheme="minorHAnsi"/>
          <w:b/>
          <w:color w:val="000000"/>
          <w:sz w:val="40"/>
          <w:szCs w:val="40"/>
        </w:rPr>
        <w:t xml:space="preserve"> - </w:t>
      </w:r>
      <w:r w:rsidR="00EC734D" w:rsidRPr="004E169B">
        <w:rPr>
          <w:rFonts w:asciiTheme="minorHAnsi" w:hAnsiTheme="minorHAnsi" w:cstheme="minorHAnsi"/>
          <w:b/>
          <w:color w:val="000000"/>
          <w:sz w:val="40"/>
          <w:szCs w:val="40"/>
        </w:rPr>
        <w:t>Winter 2022</w:t>
      </w:r>
    </w:p>
    <w:p w14:paraId="19715C64" w14:textId="1BCDA106" w:rsidR="00AD2AA7" w:rsidRPr="004E169B" w:rsidRDefault="00AD2AA7" w:rsidP="00AD2AA7">
      <w:pPr>
        <w:jc w:val="center"/>
        <w:rPr>
          <w:rFonts w:asciiTheme="minorHAnsi" w:hAnsiTheme="minorHAnsi" w:cstheme="minorHAnsi"/>
          <w:b/>
          <w:color w:val="000000"/>
          <w:sz w:val="40"/>
          <w:szCs w:val="40"/>
        </w:rPr>
      </w:pPr>
      <w:r w:rsidRPr="004E169B">
        <w:rPr>
          <w:rFonts w:asciiTheme="minorHAnsi" w:hAnsiTheme="minorHAnsi" w:cstheme="minorHAnsi"/>
          <w:b/>
          <w:color w:val="000000"/>
          <w:sz w:val="40"/>
          <w:szCs w:val="40"/>
        </w:rPr>
        <w:t xml:space="preserve">Lab </w:t>
      </w:r>
      <w:r w:rsidR="00A25F4E" w:rsidRPr="004E169B">
        <w:rPr>
          <w:rFonts w:asciiTheme="minorHAnsi" w:hAnsiTheme="minorHAnsi" w:cstheme="minorHAnsi"/>
          <w:b/>
          <w:color w:val="000000"/>
          <w:sz w:val="40"/>
          <w:szCs w:val="40"/>
        </w:rPr>
        <w:t>1</w:t>
      </w:r>
      <w:r w:rsidR="00B85589" w:rsidRPr="004E169B">
        <w:rPr>
          <w:rFonts w:asciiTheme="minorHAnsi" w:hAnsiTheme="minorHAnsi" w:cstheme="minorHAnsi"/>
          <w:b/>
          <w:color w:val="000000"/>
          <w:sz w:val="40"/>
          <w:szCs w:val="40"/>
        </w:rPr>
        <w:t xml:space="preserve"> </w:t>
      </w:r>
      <w:r w:rsidR="00EC734D" w:rsidRPr="004E169B">
        <w:rPr>
          <w:rFonts w:asciiTheme="minorHAnsi" w:hAnsiTheme="minorHAnsi" w:cstheme="minorHAnsi"/>
          <w:b/>
          <w:color w:val="000000"/>
          <w:sz w:val="40"/>
          <w:szCs w:val="40"/>
        </w:rPr>
        <w:t xml:space="preserve">- </w:t>
      </w:r>
      <w:r w:rsidR="00E8227D" w:rsidRPr="004E169B">
        <w:rPr>
          <w:rFonts w:asciiTheme="minorHAnsi" w:hAnsiTheme="minorHAnsi" w:cstheme="minorHAnsi"/>
          <w:b/>
          <w:color w:val="000000"/>
          <w:sz w:val="40"/>
          <w:szCs w:val="40"/>
        </w:rPr>
        <w:t xml:space="preserve">Intro to </w:t>
      </w:r>
      <w:r w:rsidR="00E8227D" w:rsidRPr="004E169B">
        <w:rPr>
          <w:rFonts w:asciiTheme="minorHAnsi" w:hAnsiTheme="minorHAnsi" w:cstheme="minorHAnsi"/>
          <w:b/>
          <w:i/>
          <w:color w:val="000000"/>
          <w:sz w:val="40"/>
          <w:szCs w:val="40"/>
        </w:rPr>
        <w:t>Excel</w:t>
      </w:r>
      <w:r w:rsidR="00625251" w:rsidRPr="004E169B">
        <w:rPr>
          <w:rFonts w:asciiTheme="minorHAnsi" w:hAnsiTheme="minorHAnsi" w:cstheme="minorHAnsi"/>
          <w:b/>
          <w:i/>
          <w:color w:val="000000"/>
          <w:sz w:val="40"/>
          <w:szCs w:val="40"/>
        </w:rPr>
        <w:t xml:space="preserve"> &amp; R</w:t>
      </w:r>
    </w:p>
    <w:p w14:paraId="59306919" w14:textId="77777777" w:rsidR="00A25F4E" w:rsidRPr="004E169B" w:rsidRDefault="00A25F4E" w:rsidP="00AD2AA7">
      <w:pPr>
        <w:rPr>
          <w:rFonts w:asciiTheme="minorHAnsi" w:hAnsiTheme="minorHAnsi" w:cstheme="minorHAnsi"/>
          <w:b/>
          <w:color w:val="000000"/>
          <w:sz w:val="40"/>
          <w:szCs w:val="40"/>
          <w:u w:val="single"/>
        </w:rPr>
      </w:pPr>
    </w:p>
    <w:p w14:paraId="573B79D7" w14:textId="2F5EA324" w:rsidR="00A46575" w:rsidRPr="004E169B" w:rsidRDefault="00E34827" w:rsidP="00A25F4E">
      <w:pPr>
        <w:ind w:left="142" w:right="-710" w:hanging="141"/>
        <w:rPr>
          <w:rFonts w:asciiTheme="minorHAnsi" w:hAnsiTheme="minorHAnsi" w:cstheme="minorHAnsi"/>
          <w:color w:val="000000"/>
        </w:rPr>
      </w:pPr>
      <w:r w:rsidRPr="004E169B">
        <w:rPr>
          <w:rFonts w:asciiTheme="minorHAnsi" w:hAnsiTheme="minorHAnsi" w:cstheme="minorHAnsi"/>
          <w:b/>
          <w:color w:val="000000"/>
          <w:u w:val="single"/>
        </w:rPr>
        <w:t>To do BEFORE Lab 1</w:t>
      </w:r>
      <w:r w:rsidR="00A348E7" w:rsidRPr="004E169B">
        <w:rPr>
          <w:rFonts w:asciiTheme="minorHAnsi" w:hAnsiTheme="minorHAnsi" w:cstheme="minorHAnsi"/>
          <w:color w:val="000000"/>
        </w:rPr>
        <w:t xml:space="preserve">: </w:t>
      </w:r>
    </w:p>
    <w:p w14:paraId="2C88103B" w14:textId="26A277E7" w:rsidR="007960F3" w:rsidRPr="004E169B" w:rsidRDefault="00E34827" w:rsidP="004E169B">
      <w:pPr>
        <w:ind w:right="-710"/>
        <w:rPr>
          <w:rFonts w:asciiTheme="minorHAnsi" w:hAnsiTheme="minorHAnsi" w:cstheme="minorHAnsi"/>
          <w:color w:val="000000"/>
        </w:rPr>
      </w:pPr>
      <w:r w:rsidRPr="004E169B">
        <w:rPr>
          <w:rFonts w:asciiTheme="minorHAnsi" w:hAnsiTheme="minorHAnsi" w:cstheme="minorHAnsi"/>
          <w:color w:val="000000"/>
        </w:rPr>
        <w:t xml:space="preserve">Install </w:t>
      </w:r>
      <w:r w:rsidR="00A348E7" w:rsidRPr="004E169B">
        <w:rPr>
          <w:rFonts w:asciiTheme="minorHAnsi" w:hAnsiTheme="minorHAnsi" w:cstheme="minorHAnsi"/>
          <w:i/>
          <w:color w:val="000000"/>
        </w:rPr>
        <w:t>Excel</w:t>
      </w:r>
      <w:r w:rsidR="001C2D6D" w:rsidRPr="004E169B">
        <w:rPr>
          <w:rFonts w:asciiTheme="minorHAnsi" w:hAnsiTheme="minorHAnsi" w:cstheme="minorHAnsi"/>
          <w:color w:val="000000"/>
        </w:rPr>
        <w:t xml:space="preserve"> and </w:t>
      </w:r>
      <w:r w:rsidR="001C2D6D" w:rsidRPr="004E169B">
        <w:rPr>
          <w:rFonts w:asciiTheme="minorHAnsi" w:hAnsiTheme="minorHAnsi" w:cstheme="minorHAnsi"/>
          <w:i/>
          <w:color w:val="000000"/>
        </w:rPr>
        <w:t>R</w:t>
      </w:r>
      <w:r w:rsidRPr="004E169B">
        <w:rPr>
          <w:rFonts w:asciiTheme="minorHAnsi" w:hAnsiTheme="minorHAnsi" w:cstheme="minorHAnsi"/>
          <w:color w:val="000000"/>
        </w:rPr>
        <w:t xml:space="preserve"> on your computer.</w:t>
      </w:r>
      <w:r w:rsidR="00A348E7" w:rsidRPr="004E169B">
        <w:rPr>
          <w:rFonts w:asciiTheme="minorHAnsi" w:hAnsiTheme="minorHAnsi" w:cstheme="minorHAnsi"/>
          <w:color w:val="000000"/>
        </w:rPr>
        <w:t xml:space="preserve"> As a </w:t>
      </w:r>
      <w:proofErr w:type="spellStart"/>
      <w:r w:rsidR="00A348E7" w:rsidRPr="004E169B">
        <w:rPr>
          <w:rFonts w:asciiTheme="minorHAnsi" w:hAnsiTheme="minorHAnsi" w:cstheme="minorHAnsi"/>
          <w:color w:val="000000"/>
        </w:rPr>
        <w:t>UofT</w:t>
      </w:r>
      <w:proofErr w:type="spellEnd"/>
      <w:r w:rsidR="00A348E7" w:rsidRPr="004E169B">
        <w:rPr>
          <w:rFonts w:asciiTheme="minorHAnsi" w:hAnsiTheme="minorHAnsi" w:cstheme="minorHAnsi"/>
          <w:color w:val="000000"/>
        </w:rPr>
        <w:t xml:space="preserve"> student, you may install the most recent version of </w:t>
      </w:r>
      <w:r w:rsidR="00A25F4E" w:rsidRPr="004E169B">
        <w:rPr>
          <w:rFonts w:asciiTheme="minorHAnsi" w:hAnsiTheme="minorHAnsi" w:cstheme="minorHAnsi"/>
          <w:i/>
          <w:color w:val="000000"/>
        </w:rPr>
        <w:t>Excel</w:t>
      </w:r>
      <w:r w:rsidR="00A25F4E" w:rsidRPr="004E169B">
        <w:rPr>
          <w:rFonts w:asciiTheme="minorHAnsi" w:hAnsiTheme="minorHAnsi" w:cstheme="minorHAnsi"/>
          <w:color w:val="000000"/>
        </w:rPr>
        <w:t xml:space="preserve"> </w:t>
      </w:r>
      <w:r w:rsidR="004D194D" w:rsidRPr="004E169B">
        <w:rPr>
          <w:rFonts w:asciiTheme="minorHAnsi" w:hAnsiTheme="minorHAnsi" w:cstheme="minorHAnsi"/>
          <w:color w:val="000000"/>
        </w:rPr>
        <w:t xml:space="preserve">free-of-charge </w:t>
      </w:r>
      <w:r w:rsidR="00A348E7" w:rsidRPr="004E169B">
        <w:rPr>
          <w:rFonts w:asciiTheme="minorHAnsi" w:hAnsiTheme="minorHAnsi" w:cstheme="minorHAnsi"/>
          <w:color w:val="000000"/>
        </w:rPr>
        <w:t>(</w:t>
      </w:r>
      <w:r w:rsidR="00A25F4E" w:rsidRPr="004E169B">
        <w:rPr>
          <w:rFonts w:asciiTheme="minorHAnsi" w:hAnsiTheme="minorHAnsi" w:cstheme="minorHAnsi"/>
          <w:i/>
        </w:rPr>
        <w:t>https://onesearch.library.utoronto.ca/ic-faq-categories/microsoft-365-proplus</w:t>
      </w:r>
      <w:r w:rsidR="00A348E7" w:rsidRPr="004E169B">
        <w:rPr>
          <w:rFonts w:asciiTheme="minorHAnsi" w:hAnsiTheme="minorHAnsi" w:cstheme="minorHAnsi"/>
          <w:color w:val="000000"/>
        </w:rPr>
        <w:t xml:space="preserve">). </w:t>
      </w:r>
      <w:r w:rsidR="00D64735" w:rsidRPr="004E169B">
        <w:rPr>
          <w:rFonts w:asciiTheme="minorHAnsi" w:hAnsiTheme="minorHAnsi" w:cstheme="minorHAnsi"/>
          <w:color w:val="000000"/>
        </w:rPr>
        <w:t xml:space="preserve">The lab is set up for </w:t>
      </w:r>
      <w:r w:rsidR="00B55D0F" w:rsidRPr="004E169B">
        <w:rPr>
          <w:rFonts w:asciiTheme="minorHAnsi" w:hAnsiTheme="minorHAnsi" w:cstheme="minorHAnsi"/>
          <w:color w:val="000000"/>
        </w:rPr>
        <w:t xml:space="preserve">the English version of </w:t>
      </w:r>
      <w:r w:rsidR="00B55D0F" w:rsidRPr="004E169B">
        <w:rPr>
          <w:rFonts w:asciiTheme="minorHAnsi" w:hAnsiTheme="minorHAnsi" w:cstheme="minorHAnsi"/>
          <w:i/>
          <w:color w:val="000000"/>
        </w:rPr>
        <w:t>Excel</w:t>
      </w:r>
      <w:r w:rsidR="00B55D0F" w:rsidRPr="004E169B">
        <w:rPr>
          <w:rFonts w:asciiTheme="minorHAnsi" w:hAnsiTheme="minorHAnsi" w:cstheme="minorHAnsi"/>
          <w:color w:val="000000"/>
        </w:rPr>
        <w:t xml:space="preserve">. </w:t>
      </w:r>
      <w:r w:rsidRPr="004E169B">
        <w:rPr>
          <w:rFonts w:asciiTheme="minorHAnsi" w:hAnsiTheme="minorHAnsi" w:cstheme="minorHAnsi"/>
          <w:color w:val="000000"/>
        </w:rPr>
        <w:t xml:space="preserve">The programming language </w:t>
      </w:r>
      <w:r w:rsidR="001C2D6D" w:rsidRPr="004E169B">
        <w:rPr>
          <w:rFonts w:asciiTheme="minorHAnsi" w:hAnsiTheme="minorHAnsi" w:cstheme="minorHAnsi"/>
          <w:i/>
          <w:color w:val="000000"/>
        </w:rPr>
        <w:t>R</w:t>
      </w:r>
      <w:r w:rsidR="001C2D6D" w:rsidRPr="004E169B">
        <w:rPr>
          <w:rFonts w:asciiTheme="minorHAnsi" w:hAnsiTheme="minorHAnsi" w:cstheme="minorHAnsi"/>
          <w:color w:val="000000"/>
        </w:rPr>
        <w:t xml:space="preserve"> is </w:t>
      </w:r>
      <w:proofErr w:type="gramStart"/>
      <w:r w:rsidR="001C2D6D" w:rsidRPr="004E169B">
        <w:rPr>
          <w:rFonts w:asciiTheme="minorHAnsi" w:hAnsiTheme="minorHAnsi" w:cstheme="minorHAnsi"/>
          <w:color w:val="000000"/>
        </w:rPr>
        <w:t>open-source</w:t>
      </w:r>
      <w:proofErr w:type="gramEnd"/>
      <w:r w:rsidR="001C2D6D" w:rsidRPr="004E169B">
        <w:rPr>
          <w:rFonts w:asciiTheme="minorHAnsi" w:hAnsiTheme="minorHAnsi" w:cstheme="minorHAnsi"/>
          <w:color w:val="000000"/>
        </w:rPr>
        <w:t xml:space="preserve"> so you can download it for free (see instructions in </w:t>
      </w:r>
      <w:r w:rsidR="001C2D6D" w:rsidRPr="004E169B">
        <w:rPr>
          <w:rFonts w:asciiTheme="minorHAnsi" w:hAnsiTheme="minorHAnsi" w:cstheme="minorHAnsi"/>
          <w:i/>
          <w:color w:val="000000"/>
        </w:rPr>
        <w:t>Part 2</w:t>
      </w:r>
      <w:r w:rsidR="001C2D6D" w:rsidRPr="004E169B">
        <w:rPr>
          <w:rFonts w:asciiTheme="minorHAnsi" w:hAnsiTheme="minorHAnsi" w:cstheme="minorHAnsi"/>
          <w:color w:val="000000"/>
        </w:rPr>
        <w:t xml:space="preserve"> below).</w:t>
      </w:r>
    </w:p>
    <w:p w14:paraId="5086A028" w14:textId="77777777" w:rsidR="007960F3" w:rsidRPr="004E169B" w:rsidRDefault="007960F3" w:rsidP="00A46575">
      <w:pPr>
        <w:ind w:left="142" w:right="-710"/>
        <w:rPr>
          <w:rFonts w:asciiTheme="minorHAnsi" w:hAnsiTheme="minorHAnsi" w:cstheme="minorHAnsi"/>
          <w:color w:val="000000"/>
        </w:rPr>
      </w:pPr>
    </w:p>
    <w:p w14:paraId="04AA40F1" w14:textId="032EB45F" w:rsidR="00A348E7" w:rsidRPr="004E169B" w:rsidRDefault="004C2F2D" w:rsidP="004E169B">
      <w:pPr>
        <w:ind w:right="-710"/>
        <w:rPr>
          <w:rFonts w:asciiTheme="minorHAnsi" w:hAnsiTheme="minorHAnsi" w:cstheme="minorHAnsi"/>
          <w:color w:val="000000"/>
        </w:rPr>
      </w:pPr>
      <w:r w:rsidRPr="004E169B">
        <w:rPr>
          <w:rFonts w:asciiTheme="minorHAnsi" w:hAnsiTheme="minorHAnsi" w:cstheme="minorHAnsi"/>
          <w:i/>
          <w:color w:val="000000"/>
        </w:rPr>
        <w:t>During in-person labs w</w:t>
      </w:r>
      <w:r w:rsidR="00A25F4E" w:rsidRPr="004E169B">
        <w:rPr>
          <w:rFonts w:asciiTheme="minorHAnsi" w:hAnsiTheme="minorHAnsi" w:cstheme="minorHAnsi"/>
          <w:i/>
          <w:color w:val="000000"/>
        </w:rPr>
        <w:t xml:space="preserve">e will have </w:t>
      </w:r>
      <w:r w:rsidR="00B85589" w:rsidRPr="004E169B">
        <w:rPr>
          <w:rFonts w:asciiTheme="minorHAnsi" w:hAnsiTheme="minorHAnsi" w:cstheme="minorHAnsi"/>
          <w:i/>
          <w:color w:val="000000"/>
        </w:rPr>
        <w:t xml:space="preserve">a limited number of laptops that you can borrow to do </w:t>
      </w:r>
      <w:r w:rsidRPr="004E169B">
        <w:rPr>
          <w:rFonts w:asciiTheme="minorHAnsi" w:hAnsiTheme="minorHAnsi" w:cstheme="minorHAnsi"/>
          <w:i/>
          <w:color w:val="000000"/>
        </w:rPr>
        <w:t>your</w:t>
      </w:r>
      <w:r w:rsidR="00B85589" w:rsidRPr="004E169B">
        <w:rPr>
          <w:rFonts w:asciiTheme="minorHAnsi" w:hAnsiTheme="minorHAnsi" w:cstheme="minorHAnsi"/>
          <w:i/>
          <w:color w:val="000000"/>
        </w:rPr>
        <w:t xml:space="preserve"> lab</w:t>
      </w:r>
      <w:r w:rsidRPr="004E169B">
        <w:rPr>
          <w:rFonts w:asciiTheme="minorHAnsi" w:hAnsiTheme="minorHAnsi" w:cstheme="minorHAnsi"/>
          <w:i/>
          <w:color w:val="000000"/>
        </w:rPr>
        <w:t>s</w:t>
      </w:r>
      <w:r w:rsidR="007960F3" w:rsidRPr="004E169B">
        <w:rPr>
          <w:rFonts w:asciiTheme="minorHAnsi" w:hAnsiTheme="minorHAnsi" w:cstheme="minorHAnsi"/>
          <w:i/>
          <w:color w:val="000000"/>
        </w:rPr>
        <w:t xml:space="preserve">. If you plan to borrow one of our laptops, </w:t>
      </w:r>
      <w:r w:rsidR="00B85589" w:rsidRPr="004E169B">
        <w:rPr>
          <w:rFonts w:asciiTheme="minorHAnsi" w:hAnsiTheme="minorHAnsi" w:cstheme="minorHAnsi"/>
          <w:i/>
          <w:color w:val="000000"/>
        </w:rPr>
        <w:t>make sure you figure out the best way to save your work.</w:t>
      </w:r>
      <w:r w:rsidR="00B85589" w:rsidRPr="004E169B">
        <w:rPr>
          <w:rFonts w:asciiTheme="minorHAnsi" w:hAnsiTheme="minorHAnsi" w:cstheme="minorHAnsi"/>
          <w:color w:val="000000"/>
        </w:rPr>
        <w:t xml:space="preserve"> </w:t>
      </w:r>
      <w:r w:rsidR="00B85589" w:rsidRPr="004E169B">
        <w:rPr>
          <w:rFonts w:asciiTheme="minorHAnsi" w:hAnsiTheme="minorHAnsi" w:cstheme="minorHAnsi"/>
          <w:i/>
          <w:color w:val="000000"/>
          <w:u w:val="single"/>
        </w:rPr>
        <w:t xml:space="preserve">Please let </w:t>
      </w:r>
      <w:r w:rsidR="00823BD7">
        <w:rPr>
          <w:rFonts w:asciiTheme="minorHAnsi" w:hAnsiTheme="minorHAnsi" w:cstheme="minorHAnsi"/>
          <w:i/>
          <w:color w:val="000000"/>
          <w:u w:val="single"/>
        </w:rPr>
        <w:t>your TA</w:t>
      </w:r>
      <w:r w:rsidR="00823BD7" w:rsidRPr="004E169B">
        <w:rPr>
          <w:rFonts w:asciiTheme="minorHAnsi" w:hAnsiTheme="minorHAnsi" w:cstheme="minorHAnsi"/>
          <w:i/>
          <w:color w:val="000000"/>
          <w:u w:val="single"/>
        </w:rPr>
        <w:t xml:space="preserve"> </w:t>
      </w:r>
      <w:r w:rsidR="00B85589" w:rsidRPr="004E169B">
        <w:rPr>
          <w:rFonts w:asciiTheme="minorHAnsi" w:hAnsiTheme="minorHAnsi" w:cstheme="minorHAnsi"/>
          <w:i/>
          <w:color w:val="000000"/>
          <w:u w:val="single"/>
        </w:rPr>
        <w:t>know ahead of time if you need to borrow a laptop</w:t>
      </w:r>
      <w:r w:rsidR="004D194D" w:rsidRPr="004E169B">
        <w:rPr>
          <w:rFonts w:asciiTheme="minorHAnsi" w:hAnsiTheme="minorHAnsi" w:cstheme="minorHAnsi"/>
          <w:color w:val="000000"/>
        </w:rPr>
        <w:t>.</w:t>
      </w:r>
    </w:p>
    <w:p w14:paraId="503D8A14" w14:textId="77777777" w:rsidR="004D6776" w:rsidRPr="004E169B" w:rsidRDefault="004D6776" w:rsidP="00A46575">
      <w:pPr>
        <w:ind w:left="142" w:right="-710"/>
        <w:rPr>
          <w:rFonts w:asciiTheme="minorHAnsi" w:hAnsiTheme="minorHAnsi" w:cstheme="minorHAnsi"/>
          <w:color w:val="000000"/>
          <w:u w:val="single"/>
        </w:rPr>
      </w:pPr>
    </w:p>
    <w:p w14:paraId="7149A315" w14:textId="77777777" w:rsidR="00E34827" w:rsidRPr="004E169B" w:rsidRDefault="00E34827" w:rsidP="00E34827">
      <w:pPr>
        <w:tabs>
          <w:tab w:val="left" w:pos="5256"/>
        </w:tabs>
        <w:rPr>
          <w:rFonts w:asciiTheme="minorHAnsi" w:hAnsiTheme="minorHAnsi" w:cstheme="minorHAnsi"/>
          <w:b/>
          <w:color w:val="000000"/>
          <w:sz w:val="32"/>
          <w:szCs w:val="40"/>
        </w:rPr>
      </w:pPr>
    </w:p>
    <w:p w14:paraId="5EBF4064" w14:textId="100029A0" w:rsidR="00625251" w:rsidRPr="004E169B" w:rsidRDefault="00625251" w:rsidP="00E34827">
      <w:pPr>
        <w:tabs>
          <w:tab w:val="left" w:pos="5256"/>
        </w:tabs>
        <w:rPr>
          <w:rFonts w:asciiTheme="minorHAnsi" w:hAnsiTheme="minorHAnsi" w:cstheme="minorHAnsi"/>
          <w:b/>
          <w:color w:val="000000"/>
          <w:sz w:val="32"/>
          <w:szCs w:val="40"/>
        </w:rPr>
      </w:pPr>
      <w:r w:rsidRPr="004E169B">
        <w:rPr>
          <w:rFonts w:asciiTheme="minorHAnsi" w:hAnsiTheme="minorHAnsi" w:cstheme="minorHAnsi"/>
          <w:b/>
          <w:color w:val="000000"/>
          <w:sz w:val="32"/>
          <w:szCs w:val="40"/>
        </w:rPr>
        <w:t>Part 1</w:t>
      </w:r>
      <w:r w:rsidR="00E34827" w:rsidRPr="004E169B">
        <w:rPr>
          <w:rFonts w:asciiTheme="minorHAnsi" w:hAnsiTheme="minorHAnsi" w:cstheme="minorHAnsi"/>
          <w:b/>
          <w:color w:val="000000"/>
          <w:sz w:val="32"/>
          <w:szCs w:val="40"/>
        </w:rPr>
        <w:t xml:space="preserve">: </w:t>
      </w:r>
      <w:r w:rsidRPr="004E169B">
        <w:rPr>
          <w:rFonts w:asciiTheme="minorHAnsi" w:hAnsiTheme="minorHAnsi" w:cstheme="minorHAnsi"/>
          <w:b/>
          <w:color w:val="000000"/>
          <w:sz w:val="32"/>
          <w:szCs w:val="40"/>
        </w:rPr>
        <w:t xml:space="preserve">Intro to </w:t>
      </w:r>
      <w:r w:rsidRPr="004E169B">
        <w:rPr>
          <w:rFonts w:asciiTheme="minorHAnsi" w:hAnsiTheme="minorHAnsi" w:cstheme="minorHAnsi"/>
          <w:b/>
          <w:i/>
          <w:color w:val="000000"/>
          <w:sz w:val="32"/>
          <w:szCs w:val="40"/>
        </w:rPr>
        <w:t>Excel</w:t>
      </w:r>
      <w:r w:rsidR="00E34827" w:rsidRPr="004E169B">
        <w:rPr>
          <w:rFonts w:asciiTheme="minorHAnsi" w:hAnsiTheme="minorHAnsi" w:cstheme="minorHAnsi"/>
          <w:b/>
          <w:i/>
          <w:color w:val="000000"/>
          <w:sz w:val="32"/>
          <w:szCs w:val="40"/>
        </w:rPr>
        <w:tab/>
      </w:r>
    </w:p>
    <w:p w14:paraId="20C05DA2" w14:textId="77777777" w:rsidR="003241A1" w:rsidRDefault="003241A1" w:rsidP="00B85780">
      <w:pPr>
        <w:spacing w:after="120"/>
        <w:rPr>
          <w:rFonts w:asciiTheme="minorHAnsi" w:hAnsiTheme="minorHAnsi" w:cstheme="minorHAnsi"/>
          <w:b/>
          <w:color w:val="000000"/>
          <w:u w:val="single"/>
        </w:rPr>
      </w:pPr>
    </w:p>
    <w:p w14:paraId="6A828F03" w14:textId="0BF3BDAD" w:rsidR="00B85780" w:rsidRPr="004E169B" w:rsidRDefault="00AD2AA7" w:rsidP="00B85780">
      <w:pPr>
        <w:spacing w:after="120"/>
        <w:rPr>
          <w:rFonts w:asciiTheme="minorHAnsi" w:hAnsiTheme="minorHAnsi" w:cstheme="minorHAnsi"/>
          <w:color w:val="000000"/>
        </w:rPr>
      </w:pPr>
      <w:r w:rsidRPr="004E169B">
        <w:rPr>
          <w:rFonts w:asciiTheme="minorHAnsi" w:hAnsiTheme="minorHAnsi" w:cstheme="minorHAnsi"/>
          <w:b/>
          <w:color w:val="000000"/>
          <w:u w:val="single"/>
        </w:rPr>
        <w:t>G</w:t>
      </w:r>
      <w:r w:rsidR="00A348E7" w:rsidRPr="004E169B">
        <w:rPr>
          <w:rFonts w:asciiTheme="minorHAnsi" w:hAnsiTheme="minorHAnsi" w:cstheme="minorHAnsi"/>
          <w:b/>
          <w:color w:val="000000"/>
          <w:u w:val="single"/>
        </w:rPr>
        <w:t>oal</w:t>
      </w:r>
      <w:r w:rsidR="001B3ED7" w:rsidRPr="004E169B">
        <w:rPr>
          <w:rFonts w:asciiTheme="minorHAnsi" w:hAnsiTheme="minorHAnsi" w:cstheme="minorHAnsi"/>
          <w:b/>
          <w:color w:val="000000"/>
          <w:u w:val="single"/>
        </w:rPr>
        <w:t>s</w:t>
      </w:r>
      <w:r w:rsidR="00A348E7" w:rsidRPr="004E169B">
        <w:rPr>
          <w:rFonts w:asciiTheme="minorHAnsi" w:hAnsiTheme="minorHAnsi" w:cstheme="minorHAnsi"/>
          <w:color w:val="000000"/>
        </w:rPr>
        <w:t xml:space="preserve">: Learn </w:t>
      </w:r>
      <w:r w:rsidR="007960F3" w:rsidRPr="004E169B">
        <w:rPr>
          <w:rFonts w:asciiTheme="minorHAnsi" w:hAnsiTheme="minorHAnsi" w:cstheme="minorHAnsi"/>
          <w:color w:val="000000"/>
        </w:rPr>
        <w:t xml:space="preserve">how to use </w:t>
      </w:r>
      <w:r w:rsidR="00A348E7" w:rsidRPr="004E169B">
        <w:rPr>
          <w:rFonts w:asciiTheme="minorHAnsi" w:hAnsiTheme="minorHAnsi" w:cstheme="minorHAnsi"/>
          <w:i/>
          <w:color w:val="000000"/>
        </w:rPr>
        <w:t>Excel</w:t>
      </w:r>
      <w:r w:rsidR="00A348E7" w:rsidRPr="004E169B">
        <w:rPr>
          <w:rFonts w:asciiTheme="minorHAnsi" w:hAnsiTheme="minorHAnsi" w:cstheme="minorHAnsi"/>
          <w:color w:val="000000"/>
        </w:rPr>
        <w:t xml:space="preserve"> </w:t>
      </w:r>
      <w:r w:rsidR="007960F3" w:rsidRPr="004E169B">
        <w:rPr>
          <w:rFonts w:asciiTheme="minorHAnsi" w:hAnsiTheme="minorHAnsi" w:cstheme="minorHAnsi"/>
          <w:color w:val="000000"/>
        </w:rPr>
        <w:t>to:</w:t>
      </w:r>
    </w:p>
    <w:p w14:paraId="3E3525D4" w14:textId="620D6013" w:rsidR="00B85780" w:rsidRPr="004E169B" w:rsidRDefault="00B85780" w:rsidP="00B85780">
      <w:pPr>
        <w:spacing w:after="120"/>
        <w:ind w:firstLine="207"/>
        <w:rPr>
          <w:rFonts w:asciiTheme="minorHAnsi" w:hAnsiTheme="minorHAnsi" w:cstheme="minorHAnsi"/>
          <w:color w:val="000000"/>
        </w:rPr>
      </w:pPr>
      <w:r w:rsidRPr="004E169B">
        <w:rPr>
          <w:rFonts w:asciiTheme="minorHAnsi" w:hAnsiTheme="minorHAnsi" w:cstheme="minorHAnsi"/>
          <w:color w:val="000000"/>
        </w:rPr>
        <w:t xml:space="preserve">1. </w:t>
      </w:r>
      <w:r w:rsidR="007960F3" w:rsidRPr="004E169B">
        <w:rPr>
          <w:rFonts w:asciiTheme="minorHAnsi" w:hAnsiTheme="minorHAnsi" w:cstheme="minorHAnsi"/>
          <w:color w:val="000000"/>
        </w:rPr>
        <w:t>Enter data</w:t>
      </w:r>
    </w:p>
    <w:p w14:paraId="4E0F8F8E" w14:textId="10111EA4" w:rsidR="00E8227D" w:rsidRPr="004E169B" w:rsidRDefault="00B85780" w:rsidP="00B85780">
      <w:pPr>
        <w:spacing w:after="120"/>
        <w:ind w:firstLine="207"/>
        <w:rPr>
          <w:rFonts w:asciiTheme="minorHAnsi" w:hAnsiTheme="minorHAnsi" w:cstheme="minorHAnsi"/>
          <w:color w:val="000000"/>
        </w:rPr>
      </w:pPr>
      <w:r w:rsidRPr="004E169B">
        <w:rPr>
          <w:rFonts w:asciiTheme="minorHAnsi" w:hAnsiTheme="minorHAnsi" w:cstheme="minorHAnsi"/>
          <w:color w:val="000000"/>
        </w:rPr>
        <w:t xml:space="preserve">2. </w:t>
      </w:r>
      <w:r w:rsidR="007960F3" w:rsidRPr="004E169B">
        <w:rPr>
          <w:rFonts w:asciiTheme="minorHAnsi" w:hAnsiTheme="minorHAnsi" w:cstheme="minorHAnsi"/>
          <w:color w:val="000000"/>
        </w:rPr>
        <w:t>Run b</w:t>
      </w:r>
      <w:r w:rsidR="00A348E7" w:rsidRPr="004E169B">
        <w:rPr>
          <w:rFonts w:asciiTheme="minorHAnsi" w:hAnsiTheme="minorHAnsi" w:cstheme="minorHAnsi"/>
          <w:color w:val="000000"/>
        </w:rPr>
        <w:t>asic data manipulation</w:t>
      </w:r>
      <w:r w:rsidR="00E8227D" w:rsidRPr="004E169B">
        <w:rPr>
          <w:rFonts w:asciiTheme="minorHAnsi" w:hAnsiTheme="minorHAnsi" w:cstheme="minorHAnsi"/>
          <w:color w:val="000000"/>
        </w:rPr>
        <w:t xml:space="preserve"> </w:t>
      </w:r>
    </w:p>
    <w:p w14:paraId="0F0915FE" w14:textId="4D3069F7" w:rsidR="00E8227D" w:rsidRPr="004E169B" w:rsidRDefault="00B85780" w:rsidP="00B85780">
      <w:pPr>
        <w:pStyle w:val="ListParagraph"/>
        <w:numPr>
          <w:ilvl w:val="0"/>
          <w:numId w:val="19"/>
        </w:numPr>
        <w:spacing w:after="120"/>
        <w:ind w:left="709" w:hanging="141"/>
        <w:contextualSpacing w:val="0"/>
        <w:rPr>
          <w:rFonts w:asciiTheme="minorHAnsi" w:hAnsiTheme="minorHAnsi" w:cstheme="minorHAnsi"/>
          <w:color w:val="000000"/>
          <w:sz w:val="24"/>
          <w:szCs w:val="24"/>
        </w:rPr>
      </w:pPr>
      <w:r w:rsidRPr="004E169B">
        <w:rPr>
          <w:rFonts w:asciiTheme="minorHAnsi" w:hAnsiTheme="minorHAnsi" w:cstheme="minorHAnsi"/>
          <w:color w:val="000000"/>
          <w:sz w:val="24"/>
          <w:szCs w:val="24"/>
        </w:rPr>
        <w:t>Writing a formula</w:t>
      </w:r>
    </w:p>
    <w:p w14:paraId="6D3356F6" w14:textId="6842493B" w:rsidR="00E8227D" w:rsidRPr="004E169B" w:rsidRDefault="00B85780" w:rsidP="00B85780">
      <w:pPr>
        <w:pStyle w:val="ListParagraph"/>
        <w:numPr>
          <w:ilvl w:val="0"/>
          <w:numId w:val="19"/>
        </w:numPr>
        <w:spacing w:after="120"/>
        <w:ind w:left="709" w:hanging="141"/>
        <w:contextualSpacing w:val="0"/>
        <w:rPr>
          <w:rFonts w:asciiTheme="minorHAnsi" w:hAnsiTheme="minorHAnsi" w:cstheme="minorHAnsi"/>
          <w:color w:val="000000"/>
          <w:sz w:val="24"/>
          <w:szCs w:val="24"/>
        </w:rPr>
      </w:pPr>
      <w:r w:rsidRPr="004E169B">
        <w:rPr>
          <w:rFonts w:asciiTheme="minorHAnsi" w:hAnsiTheme="minorHAnsi" w:cstheme="minorHAnsi"/>
          <w:color w:val="000000"/>
          <w:sz w:val="24"/>
          <w:szCs w:val="24"/>
        </w:rPr>
        <w:t>Copying formulae</w:t>
      </w:r>
    </w:p>
    <w:p w14:paraId="1BCA8C5B" w14:textId="741BC99C" w:rsidR="001C68A4" w:rsidRPr="004E169B" w:rsidRDefault="00B85780" w:rsidP="00B85780">
      <w:pPr>
        <w:spacing w:after="120"/>
        <w:ind w:firstLine="284"/>
        <w:rPr>
          <w:rFonts w:asciiTheme="minorHAnsi" w:eastAsia="Cambria" w:hAnsiTheme="minorHAnsi" w:cstheme="minorHAnsi"/>
          <w:i/>
          <w:color w:val="000000"/>
        </w:rPr>
      </w:pPr>
      <w:r w:rsidRPr="004E169B">
        <w:rPr>
          <w:rFonts w:asciiTheme="minorHAnsi" w:hAnsiTheme="minorHAnsi" w:cstheme="minorHAnsi"/>
          <w:color w:val="000000"/>
        </w:rPr>
        <w:t xml:space="preserve">3. </w:t>
      </w:r>
      <w:r w:rsidR="00625251" w:rsidRPr="004E169B">
        <w:rPr>
          <w:rFonts w:asciiTheme="minorHAnsi" w:hAnsiTheme="minorHAnsi" w:cstheme="minorHAnsi"/>
          <w:color w:val="000000"/>
        </w:rPr>
        <w:t>Export (save)</w:t>
      </w:r>
      <w:r w:rsidR="001C68A4" w:rsidRPr="004E169B">
        <w:rPr>
          <w:rFonts w:asciiTheme="minorHAnsi" w:hAnsiTheme="minorHAnsi" w:cstheme="minorHAnsi"/>
          <w:color w:val="000000"/>
        </w:rPr>
        <w:t xml:space="preserve"> data </w:t>
      </w:r>
      <w:r w:rsidR="00B85589" w:rsidRPr="004E169B">
        <w:rPr>
          <w:rFonts w:asciiTheme="minorHAnsi" w:hAnsiTheme="minorHAnsi" w:cstheme="minorHAnsi"/>
          <w:color w:val="000000"/>
        </w:rPr>
        <w:t>as</w:t>
      </w:r>
      <w:r w:rsidR="001C68A4" w:rsidRPr="004E169B">
        <w:rPr>
          <w:rFonts w:asciiTheme="minorHAnsi" w:hAnsiTheme="minorHAnsi" w:cstheme="minorHAnsi"/>
          <w:color w:val="000000"/>
        </w:rPr>
        <w:t xml:space="preserve"> csv file</w:t>
      </w:r>
      <w:r w:rsidR="004C2F2D" w:rsidRPr="004E169B">
        <w:rPr>
          <w:rFonts w:asciiTheme="minorHAnsi" w:hAnsiTheme="minorHAnsi" w:cstheme="minorHAnsi"/>
          <w:color w:val="000000"/>
        </w:rPr>
        <w:t xml:space="preserve"> </w:t>
      </w:r>
      <w:r w:rsidR="004C2F2D" w:rsidRPr="004E169B">
        <w:rPr>
          <w:rFonts w:asciiTheme="minorHAnsi" w:hAnsiTheme="minorHAnsi" w:cstheme="minorHAnsi"/>
          <w:i/>
          <w:color w:val="000000"/>
        </w:rPr>
        <w:t>(will be used to input data in</w:t>
      </w:r>
      <w:r w:rsidR="008B55BC" w:rsidRPr="004E169B">
        <w:rPr>
          <w:rFonts w:asciiTheme="minorHAnsi" w:hAnsiTheme="minorHAnsi" w:cstheme="minorHAnsi"/>
          <w:i/>
          <w:color w:val="000000"/>
        </w:rPr>
        <w:t>to</w:t>
      </w:r>
      <w:r w:rsidR="004C2F2D" w:rsidRPr="004E169B">
        <w:rPr>
          <w:rFonts w:asciiTheme="minorHAnsi" w:hAnsiTheme="minorHAnsi" w:cstheme="minorHAnsi"/>
          <w:i/>
          <w:color w:val="000000"/>
        </w:rPr>
        <w:t xml:space="preserve"> R programs)</w:t>
      </w:r>
    </w:p>
    <w:p w14:paraId="21B70BFC" w14:textId="6A95B270" w:rsidR="00A348E7" w:rsidRPr="004E169B" w:rsidRDefault="00A348E7" w:rsidP="00E8227D">
      <w:pPr>
        <w:pStyle w:val="ListParagraph"/>
        <w:spacing w:after="120" w:line="240" w:lineRule="auto"/>
        <w:ind w:left="567"/>
        <w:rPr>
          <w:rFonts w:asciiTheme="minorHAnsi" w:eastAsia="Times New Roman" w:hAnsiTheme="minorHAnsi" w:cstheme="minorHAnsi"/>
          <w:color w:val="000000"/>
          <w:sz w:val="24"/>
          <w:szCs w:val="24"/>
        </w:rPr>
      </w:pPr>
    </w:p>
    <w:p w14:paraId="4408E94C" w14:textId="54E00417" w:rsidR="00B85589" w:rsidRPr="003241A1" w:rsidRDefault="00B85780" w:rsidP="003D5A2B">
      <w:pPr>
        <w:spacing w:after="120"/>
        <w:rPr>
          <w:rFonts w:asciiTheme="minorHAnsi" w:hAnsiTheme="minorHAnsi" w:cstheme="minorHAnsi"/>
          <w:b/>
          <w:color w:val="000000"/>
          <w:sz w:val="28"/>
        </w:rPr>
      </w:pPr>
      <w:r w:rsidRPr="003241A1">
        <w:rPr>
          <w:rFonts w:asciiTheme="minorHAnsi" w:hAnsiTheme="minorHAnsi" w:cstheme="minorHAnsi"/>
          <w:b/>
          <w:color w:val="000000"/>
          <w:sz w:val="28"/>
        </w:rPr>
        <w:t xml:space="preserve">1. </w:t>
      </w:r>
      <w:r w:rsidR="00B85589" w:rsidRPr="003241A1">
        <w:rPr>
          <w:rFonts w:asciiTheme="minorHAnsi" w:hAnsiTheme="minorHAnsi" w:cstheme="minorHAnsi"/>
          <w:b/>
          <w:color w:val="000000"/>
          <w:sz w:val="28"/>
        </w:rPr>
        <w:t>Entering data</w:t>
      </w:r>
    </w:p>
    <w:p w14:paraId="30350968" w14:textId="666718E0" w:rsidR="007960F3" w:rsidRPr="004E169B" w:rsidRDefault="007960F3" w:rsidP="003241A1">
      <w:pPr>
        <w:spacing w:before="120"/>
        <w:rPr>
          <w:rFonts w:asciiTheme="minorHAnsi" w:hAnsiTheme="minorHAnsi" w:cstheme="minorHAnsi"/>
          <w:color w:val="000000"/>
        </w:rPr>
      </w:pPr>
      <w:r w:rsidRPr="004E169B">
        <w:rPr>
          <w:rFonts w:asciiTheme="minorHAnsi" w:hAnsiTheme="minorHAnsi" w:cstheme="minorHAnsi"/>
          <w:color w:val="000000"/>
        </w:rPr>
        <w:t>O</w:t>
      </w:r>
      <w:r w:rsidR="00B85589" w:rsidRPr="004E169B">
        <w:rPr>
          <w:rFonts w:asciiTheme="minorHAnsi" w:hAnsiTheme="minorHAnsi" w:cstheme="minorHAnsi"/>
          <w:color w:val="000000"/>
        </w:rPr>
        <w:t xml:space="preserve">pen </w:t>
      </w:r>
      <w:r w:rsidR="00B85589" w:rsidRPr="004E169B">
        <w:rPr>
          <w:rFonts w:asciiTheme="minorHAnsi" w:hAnsiTheme="minorHAnsi" w:cstheme="minorHAnsi"/>
          <w:i/>
          <w:color w:val="000000"/>
        </w:rPr>
        <w:t>Excel</w:t>
      </w:r>
      <w:r w:rsidR="00B85589" w:rsidRPr="004E169B">
        <w:rPr>
          <w:rFonts w:asciiTheme="minorHAnsi" w:hAnsiTheme="minorHAnsi" w:cstheme="minorHAnsi"/>
          <w:color w:val="000000"/>
        </w:rPr>
        <w:t xml:space="preserve"> </w:t>
      </w:r>
      <w:r w:rsidRPr="004E169B">
        <w:rPr>
          <w:rFonts w:asciiTheme="minorHAnsi" w:hAnsiTheme="minorHAnsi" w:cstheme="minorHAnsi"/>
          <w:color w:val="000000"/>
        </w:rPr>
        <w:t xml:space="preserve">and </w:t>
      </w:r>
      <w:r w:rsidR="00B85589" w:rsidRPr="004E169B">
        <w:rPr>
          <w:rFonts w:asciiTheme="minorHAnsi" w:hAnsiTheme="minorHAnsi" w:cstheme="minorHAnsi"/>
          <w:color w:val="000000"/>
        </w:rPr>
        <w:t xml:space="preserve">you will see what is called a </w:t>
      </w:r>
      <w:r w:rsidR="00B85589" w:rsidRPr="004E169B">
        <w:rPr>
          <w:rFonts w:asciiTheme="minorHAnsi" w:hAnsiTheme="minorHAnsi" w:cstheme="minorHAnsi"/>
          <w:b/>
          <w:color w:val="000000"/>
        </w:rPr>
        <w:t>worksheet</w:t>
      </w:r>
      <w:r w:rsidRPr="004E169B">
        <w:rPr>
          <w:rFonts w:asciiTheme="minorHAnsi" w:hAnsiTheme="minorHAnsi" w:cstheme="minorHAnsi"/>
          <w:color w:val="000000"/>
        </w:rPr>
        <w:t xml:space="preserve"> with letters that identify columns and numbers that identify rows</w:t>
      </w:r>
      <w:r w:rsidR="00B85589" w:rsidRPr="004E169B">
        <w:rPr>
          <w:rFonts w:asciiTheme="minorHAnsi" w:hAnsiTheme="minorHAnsi" w:cstheme="minorHAnsi"/>
          <w:color w:val="000000"/>
        </w:rPr>
        <w:t xml:space="preserve">. At the bottom there is a tab that says: “Sheet1”. </w:t>
      </w:r>
      <w:r w:rsidRPr="004E169B">
        <w:rPr>
          <w:rFonts w:asciiTheme="minorHAnsi" w:hAnsiTheme="minorHAnsi" w:cstheme="minorHAnsi"/>
          <w:color w:val="000000"/>
        </w:rPr>
        <w:t xml:space="preserve">You can change the name on the </w:t>
      </w:r>
      <w:r w:rsidR="004C2F2D" w:rsidRPr="004E169B">
        <w:rPr>
          <w:rFonts w:asciiTheme="minorHAnsi" w:hAnsiTheme="minorHAnsi" w:cstheme="minorHAnsi"/>
          <w:color w:val="000000"/>
        </w:rPr>
        <w:t>worksheet</w:t>
      </w:r>
      <w:r w:rsidRPr="004E169B">
        <w:rPr>
          <w:rFonts w:asciiTheme="minorHAnsi" w:hAnsiTheme="minorHAnsi" w:cstheme="minorHAnsi"/>
          <w:color w:val="000000"/>
        </w:rPr>
        <w:t xml:space="preserve"> by right-clicking on the tab and using “Rename” </w:t>
      </w:r>
      <w:r w:rsidR="004C2F2D" w:rsidRPr="004E169B">
        <w:rPr>
          <w:rFonts w:asciiTheme="minorHAnsi" w:hAnsiTheme="minorHAnsi" w:cstheme="minorHAnsi"/>
          <w:color w:val="000000"/>
        </w:rPr>
        <w:t xml:space="preserve">- </w:t>
      </w:r>
      <w:r w:rsidRPr="004E169B">
        <w:rPr>
          <w:rFonts w:asciiTheme="minorHAnsi" w:hAnsiTheme="minorHAnsi" w:cstheme="minorHAnsi"/>
          <w:color w:val="000000"/>
        </w:rPr>
        <w:t>this becomes useful when you have several worksheets</w:t>
      </w:r>
      <w:r w:rsidRPr="000C270B">
        <w:rPr>
          <w:rFonts w:ascii="Arial" w:hAnsi="Arial" w:cs="Arial"/>
          <w:color w:val="000000"/>
        </w:rPr>
        <w:t xml:space="preserve">. </w:t>
      </w:r>
      <w:r w:rsidR="0013468A" w:rsidRPr="004E169B">
        <w:rPr>
          <w:rFonts w:asciiTheme="minorHAnsi" w:hAnsiTheme="minorHAnsi" w:cstheme="minorHAnsi"/>
          <w:color w:val="000000"/>
        </w:rPr>
        <w:t>Note that y</w:t>
      </w:r>
      <w:r w:rsidRPr="004E169B">
        <w:rPr>
          <w:rFonts w:asciiTheme="minorHAnsi" w:hAnsiTheme="minorHAnsi" w:cstheme="minorHAnsi"/>
          <w:color w:val="000000"/>
        </w:rPr>
        <w:t xml:space="preserve">ou </w:t>
      </w:r>
      <w:r w:rsidR="0013468A" w:rsidRPr="004E169B">
        <w:rPr>
          <w:rFonts w:asciiTheme="minorHAnsi" w:hAnsiTheme="minorHAnsi" w:cstheme="minorHAnsi"/>
          <w:color w:val="000000"/>
        </w:rPr>
        <w:t>could</w:t>
      </w:r>
      <w:r w:rsidRPr="004E169B">
        <w:rPr>
          <w:rFonts w:asciiTheme="minorHAnsi" w:hAnsiTheme="minorHAnsi" w:cstheme="minorHAnsi"/>
          <w:color w:val="000000"/>
        </w:rPr>
        <w:t xml:space="preserve"> also add worksheets by clicking the “+” beside the tab(s). </w:t>
      </w:r>
      <w:r w:rsidR="00D515B6" w:rsidRPr="004E169B">
        <w:rPr>
          <w:rFonts w:asciiTheme="minorHAnsi" w:hAnsiTheme="minorHAnsi" w:cstheme="minorHAnsi"/>
          <w:color w:val="000000"/>
        </w:rPr>
        <w:t xml:space="preserve">An Excel file with multiple worksheets is called a </w:t>
      </w:r>
      <w:r w:rsidR="00152613" w:rsidRPr="004E169B">
        <w:rPr>
          <w:rFonts w:asciiTheme="minorHAnsi" w:hAnsiTheme="minorHAnsi" w:cstheme="minorHAnsi"/>
          <w:b/>
          <w:color w:val="000000"/>
        </w:rPr>
        <w:t>workbook</w:t>
      </w:r>
      <w:r w:rsidR="00152613" w:rsidRPr="004E169B">
        <w:rPr>
          <w:rFonts w:asciiTheme="minorHAnsi" w:hAnsiTheme="minorHAnsi" w:cstheme="minorHAnsi"/>
          <w:color w:val="000000"/>
        </w:rPr>
        <w:t xml:space="preserve"> </w:t>
      </w:r>
      <w:r w:rsidR="00D515B6" w:rsidRPr="004E169B">
        <w:rPr>
          <w:rFonts w:asciiTheme="minorHAnsi" w:hAnsiTheme="minorHAnsi" w:cstheme="minorHAnsi"/>
          <w:color w:val="000000"/>
        </w:rPr>
        <w:t>(.xlsx).</w:t>
      </w:r>
      <w:r w:rsidR="00D515B6" w:rsidRPr="004E169B">
        <w:rPr>
          <w:rFonts w:asciiTheme="minorHAnsi" w:hAnsiTheme="minorHAnsi" w:cstheme="minorHAnsi"/>
          <w:i/>
          <w:color w:val="000000"/>
        </w:rPr>
        <w:t xml:space="preserve"> </w:t>
      </w:r>
    </w:p>
    <w:p w14:paraId="673C3B9B" w14:textId="213639D3" w:rsidR="00951657" w:rsidRPr="004E169B" w:rsidRDefault="002C15E1" w:rsidP="003241A1">
      <w:pPr>
        <w:spacing w:before="120"/>
        <w:rPr>
          <w:rFonts w:asciiTheme="minorHAnsi" w:hAnsiTheme="minorHAnsi" w:cstheme="minorHAnsi"/>
          <w:i/>
          <w:color w:val="000000"/>
        </w:rPr>
      </w:pPr>
      <w:r w:rsidRPr="004E169B">
        <w:rPr>
          <w:rFonts w:asciiTheme="minorHAnsi" w:hAnsiTheme="minorHAnsi" w:cstheme="minorHAnsi"/>
          <w:color w:val="000000"/>
        </w:rPr>
        <w:t>Open the work</w:t>
      </w:r>
      <w:r w:rsidR="001C567E" w:rsidRPr="004E169B">
        <w:rPr>
          <w:rFonts w:asciiTheme="minorHAnsi" w:hAnsiTheme="minorHAnsi" w:cstheme="minorHAnsi"/>
          <w:color w:val="000000"/>
        </w:rPr>
        <w:t>book</w:t>
      </w:r>
      <w:r w:rsidRPr="004E169B">
        <w:rPr>
          <w:rFonts w:asciiTheme="minorHAnsi" w:hAnsiTheme="minorHAnsi" w:cstheme="minorHAnsi"/>
          <w:color w:val="000000"/>
        </w:rPr>
        <w:t xml:space="preserve"> we wrote for this lab, “EEB319_Lab1_ExcelExample.xlsx</w:t>
      </w:r>
      <w:r w:rsidR="00152613">
        <w:rPr>
          <w:rFonts w:asciiTheme="minorHAnsi" w:hAnsiTheme="minorHAnsi" w:cstheme="minorHAnsi"/>
          <w:color w:val="000000"/>
        </w:rPr>
        <w:t>”</w:t>
      </w:r>
      <w:r w:rsidRPr="004E169B">
        <w:rPr>
          <w:rFonts w:asciiTheme="minorHAnsi" w:hAnsiTheme="minorHAnsi" w:cstheme="minorHAnsi"/>
          <w:color w:val="000000"/>
        </w:rPr>
        <w:t>, and t</w:t>
      </w:r>
      <w:r w:rsidR="00951657" w:rsidRPr="004E169B">
        <w:rPr>
          <w:rFonts w:asciiTheme="minorHAnsi" w:hAnsiTheme="minorHAnsi" w:cstheme="minorHAnsi"/>
          <w:color w:val="000000"/>
        </w:rPr>
        <w:t>ake a few minutes to read the model and parameter descriptions in the “</w:t>
      </w:r>
      <w:proofErr w:type="spellStart"/>
      <w:r w:rsidR="00951657" w:rsidRPr="004E169B">
        <w:rPr>
          <w:rFonts w:asciiTheme="minorHAnsi" w:hAnsiTheme="minorHAnsi" w:cstheme="minorHAnsi"/>
          <w:color w:val="000000"/>
        </w:rPr>
        <w:t>ModelDescription</w:t>
      </w:r>
      <w:proofErr w:type="spellEnd"/>
      <w:r w:rsidR="00951657" w:rsidRPr="004E169B">
        <w:rPr>
          <w:rFonts w:asciiTheme="minorHAnsi" w:hAnsiTheme="minorHAnsi" w:cstheme="minorHAnsi"/>
          <w:color w:val="000000"/>
        </w:rPr>
        <w:t xml:space="preserve">” </w:t>
      </w:r>
      <w:r w:rsidR="00152613">
        <w:rPr>
          <w:rFonts w:asciiTheme="minorHAnsi" w:hAnsiTheme="minorHAnsi" w:cstheme="minorHAnsi"/>
          <w:color w:val="000000"/>
        </w:rPr>
        <w:t>work</w:t>
      </w:r>
      <w:r w:rsidR="00951657" w:rsidRPr="004E169B">
        <w:rPr>
          <w:rFonts w:asciiTheme="minorHAnsi" w:hAnsiTheme="minorHAnsi" w:cstheme="minorHAnsi"/>
          <w:color w:val="000000"/>
        </w:rPr>
        <w:t>sheet. When you’re ready to simulate our model forward in time, click into the “</w:t>
      </w:r>
      <w:proofErr w:type="spellStart"/>
      <w:r w:rsidR="00951657" w:rsidRPr="004E169B">
        <w:rPr>
          <w:rFonts w:asciiTheme="minorHAnsi" w:hAnsiTheme="minorHAnsi" w:cstheme="minorHAnsi"/>
          <w:color w:val="000000"/>
        </w:rPr>
        <w:t>ModelSimulation</w:t>
      </w:r>
      <w:proofErr w:type="spellEnd"/>
      <w:r w:rsidR="00951657" w:rsidRPr="004E169B">
        <w:rPr>
          <w:rFonts w:asciiTheme="minorHAnsi" w:hAnsiTheme="minorHAnsi" w:cstheme="minorHAnsi"/>
          <w:color w:val="000000"/>
        </w:rPr>
        <w:t xml:space="preserve">” </w:t>
      </w:r>
      <w:r w:rsidR="00890BC6">
        <w:rPr>
          <w:rFonts w:asciiTheme="minorHAnsi" w:hAnsiTheme="minorHAnsi" w:cstheme="minorHAnsi"/>
          <w:color w:val="000000"/>
        </w:rPr>
        <w:t xml:space="preserve">(1-3) </w:t>
      </w:r>
      <w:r w:rsidR="00152613">
        <w:rPr>
          <w:rFonts w:asciiTheme="minorHAnsi" w:hAnsiTheme="minorHAnsi" w:cstheme="minorHAnsi"/>
          <w:color w:val="000000"/>
        </w:rPr>
        <w:t>work</w:t>
      </w:r>
      <w:r w:rsidR="00951657" w:rsidRPr="004E169B">
        <w:rPr>
          <w:rFonts w:asciiTheme="minorHAnsi" w:hAnsiTheme="minorHAnsi" w:cstheme="minorHAnsi"/>
          <w:color w:val="000000"/>
        </w:rPr>
        <w:t>sheet</w:t>
      </w:r>
      <w:r w:rsidR="00890BC6">
        <w:rPr>
          <w:rFonts w:asciiTheme="minorHAnsi" w:hAnsiTheme="minorHAnsi" w:cstheme="minorHAnsi"/>
          <w:color w:val="000000"/>
        </w:rPr>
        <w:t>s</w:t>
      </w:r>
      <w:r w:rsidR="00951657" w:rsidRPr="004E169B">
        <w:rPr>
          <w:rFonts w:asciiTheme="minorHAnsi" w:hAnsiTheme="minorHAnsi" w:cstheme="minorHAnsi"/>
          <w:color w:val="000000"/>
        </w:rPr>
        <w:t xml:space="preserve">. </w:t>
      </w:r>
    </w:p>
    <w:p w14:paraId="16B67F2A" w14:textId="6A7C0C0F" w:rsidR="007960F3" w:rsidRPr="004E169B" w:rsidRDefault="007960F3" w:rsidP="003241A1">
      <w:pPr>
        <w:spacing w:before="120"/>
        <w:rPr>
          <w:rFonts w:asciiTheme="minorHAnsi" w:hAnsiTheme="minorHAnsi" w:cstheme="minorHAnsi"/>
          <w:color w:val="000000"/>
        </w:rPr>
      </w:pPr>
      <w:r w:rsidRPr="004E169B">
        <w:rPr>
          <w:rFonts w:asciiTheme="minorHAnsi" w:hAnsiTheme="minorHAnsi" w:cstheme="minorHAnsi"/>
          <w:color w:val="000000"/>
        </w:rPr>
        <w:t xml:space="preserve">Time to enter data in your </w:t>
      </w:r>
      <w:r w:rsidR="00152613" w:rsidRPr="00A409D1">
        <w:rPr>
          <w:rFonts w:asciiTheme="minorHAnsi" w:hAnsiTheme="minorHAnsi" w:cstheme="minorHAnsi"/>
          <w:color w:val="000000"/>
        </w:rPr>
        <w:t>“</w:t>
      </w:r>
      <w:proofErr w:type="spellStart"/>
      <w:r w:rsidR="00152613" w:rsidRPr="00A409D1">
        <w:rPr>
          <w:rFonts w:asciiTheme="minorHAnsi" w:hAnsiTheme="minorHAnsi" w:cstheme="minorHAnsi"/>
          <w:color w:val="000000"/>
        </w:rPr>
        <w:t>ModelSimulation</w:t>
      </w:r>
      <w:proofErr w:type="spellEnd"/>
      <w:r w:rsidR="00152613" w:rsidRPr="00A409D1">
        <w:rPr>
          <w:rFonts w:asciiTheme="minorHAnsi" w:hAnsiTheme="minorHAnsi" w:cstheme="minorHAnsi"/>
          <w:color w:val="000000"/>
        </w:rPr>
        <w:t>”</w:t>
      </w:r>
      <w:r w:rsidR="00152613">
        <w:rPr>
          <w:rFonts w:asciiTheme="minorHAnsi" w:hAnsiTheme="minorHAnsi" w:cstheme="minorHAnsi"/>
          <w:color w:val="000000"/>
        </w:rPr>
        <w:t xml:space="preserve"> </w:t>
      </w:r>
      <w:r w:rsidRPr="004E169B">
        <w:rPr>
          <w:rFonts w:asciiTheme="minorHAnsi" w:hAnsiTheme="minorHAnsi" w:cstheme="minorHAnsi"/>
          <w:color w:val="000000"/>
        </w:rPr>
        <w:t>worksheet</w:t>
      </w:r>
      <w:r w:rsidR="0093764E">
        <w:rPr>
          <w:rFonts w:asciiTheme="minorHAnsi" w:hAnsiTheme="minorHAnsi" w:cstheme="minorHAnsi"/>
          <w:color w:val="000000"/>
        </w:rPr>
        <w:t>s</w:t>
      </w:r>
      <w:r w:rsidRPr="004E169B">
        <w:rPr>
          <w:rFonts w:asciiTheme="minorHAnsi" w:hAnsiTheme="minorHAnsi" w:cstheme="minorHAnsi"/>
          <w:color w:val="000000"/>
        </w:rPr>
        <w:t xml:space="preserve">. Position yourself in cell </w:t>
      </w:r>
      <w:r w:rsidR="00951657" w:rsidRPr="004E169B">
        <w:rPr>
          <w:rFonts w:asciiTheme="minorHAnsi" w:hAnsiTheme="minorHAnsi" w:cstheme="minorHAnsi"/>
          <w:color w:val="000000"/>
        </w:rPr>
        <w:t>B3</w:t>
      </w:r>
      <w:r w:rsidRPr="004E169B">
        <w:rPr>
          <w:rFonts w:asciiTheme="minorHAnsi" w:hAnsiTheme="minorHAnsi" w:cstheme="minorHAnsi"/>
          <w:color w:val="000000"/>
        </w:rPr>
        <w:t xml:space="preserve"> (</w:t>
      </w:r>
      <w:r w:rsidR="004C2F2D" w:rsidRPr="004E169B">
        <w:rPr>
          <w:rFonts w:asciiTheme="minorHAnsi" w:hAnsiTheme="minorHAnsi" w:cstheme="minorHAnsi"/>
          <w:color w:val="000000"/>
        </w:rPr>
        <w:t xml:space="preserve">i.e., </w:t>
      </w:r>
      <w:r w:rsidRPr="004E169B">
        <w:rPr>
          <w:rFonts w:asciiTheme="minorHAnsi" w:hAnsiTheme="minorHAnsi" w:cstheme="minorHAnsi"/>
          <w:color w:val="000000"/>
        </w:rPr>
        <w:t xml:space="preserve">column </w:t>
      </w:r>
      <w:r w:rsidR="00951657" w:rsidRPr="004E169B">
        <w:rPr>
          <w:rFonts w:asciiTheme="minorHAnsi" w:hAnsiTheme="minorHAnsi" w:cstheme="minorHAnsi"/>
          <w:color w:val="000000"/>
        </w:rPr>
        <w:t>B</w:t>
      </w:r>
      <w:r w:rsidRPr="004E169B">
        <w:rPr>
          <w:rFonts w:asciiTheme="minorHAnsi" w:hAnsiTheme="minorHAnsi" w:cstheme="minorHAnsi"/>
          <w:color w:val="000000"/>
        </w:rPr>
        <w:t xml:space="preserve">, row </w:t>
      </w:r>
      <w:r w:rsidR="00951657" w:rsidRPr="004E169B">
        <w:rPr>
          <w:rFonts w:asciiTheme="minorHAnsi" w:hAnsiTheme="minorHAnsi" w:cstheme="minorHAnsi"/>
          <w:color w:val="000000"/>
        </w:rPr>
        <w:t>3</w:t>
      </w:r>
      <w:r w:rsidRPr="004E169B">
        <w:rPr>
          <w:rFonts w:asciiTheme="minorHAnsi" w:hAnsiTheme="minorHAnsi" w:cstheme="minorHAnsi"/>
          <w:color w:val="000000"/>
        </w:rPr>
        <w:t>).</w:t>
      </w:r>
      <w:r w:rsidR="004B699D" w:rsidRPr="004E169B">
        <w:rPr>
          <w:rFonts w:asciiTheme="minorHAnsi" w:hAnsiTheme="minorHAnsi" w:cstheme="minorHAnsi"/>
          <w:color w:val="000000"/>
        </w:rPr>
        <w:t xml:space="preserve"> The column names (“time”, “parasites”, and “</w:t>
      </w:r>
      <w:proofErr w:type="spellStart"/>
      <w:r w:rsidR="004B699D" w:rsidRPr="004E169B">
        <w:rPr>
          <w:rFonts w:asciiTheme="minorHAnsi" w:hAnsiTheme="minorHAnsi" w:cstheme="minorHAnsi"/>
          <w:color w:val="000000"/>
        </w:rPr>
        <w:t>immune_cells</w:t>
      </w:r>
      <w:proofErr w:type="spellEnd"/>
      <w:r w:rsidR="004B699D" w:rsidRPr="004E169B">
        <w:rPr>
          <w:rFonts w:asciiTheme="minorHAnsi" w:hAnsiTheme="minorHAnsi" w:cstheme="minorHAnsi"/>
          <w:color w:val="000000"/>
        </w:rPr>
        <w:t xml:space="preserve">” </w:t>
      </w:r>
      <w:r w:rsidR="00152613">
        <w:rPr>
          <w:rFonts w:asciiTheme="minorHAnsi" w:hAnsiTheme="minorHAnsi" w:cstheme="minorHAnsi"/>
          <w:color w:val="000000"/>
        </w:rPr>
        <w:t>have</w:t>
      </w:r>
      <w:r w:rsidR="004B699D" w:rsidRPr="004E169B">
        <w:rPr>
          <w:rFonts w:asciiTheme="minorHAnsi" w:hAnsiTheme="minorHAnsi" w:cstheme="minorHAnsi"/>
          <w:color w:val="000000"/>
        </w:rPr>
        <w:t xml:space="preserve"> already be set-up for you</w:t>
      </w:r>
      <w:r w:rsidRPr="004E169B">
        <w:rPr>
          <w:rFonts w:asciiTheme="minorHAnsi" w:hAnsiTheme="minorHAnsi" w:cstheme="minorHAnsi"/>
          <w:color w:val="000000"/>
        </w:rPr>
        <w:t>. Most programs</w:t>
      </w:r>
      <w:r w:rsidR="004B699D" w:rsidRPr="004E169B">
        <w:rPr>
          <w:rFonts w:asciiTheme="minorHAnsi" w:hAnsiTheme="minorHAnsi" w:cstheme="minorHAnsi"/>
          <w:color w:val="000000"/>
        </w:rPr>
        <w:t>, including R,</w:t>
      </w:r>
      <w:r w:rsidRPr="004E169B">
        <w:rPr>
          <w:rFonts w:asciiTheme="minorHAnsi" w:hAnsiTheme="minorHAnsi" w:cstheme="minorHAnsi"/>
          <w:color w:val="000000"/>
        </w:rPr>
        <w:t xml:space="preserve"> are case-sensitive so </w:t>
      </w:r>
      <w:r w:rsidR="00152613">
        <w:rPr>
          <w:rFonts w:asciiTheme="minorHAnsi" w:hAnsiTheme="minorHAnsi" w:cstheme="minorHAnsi"/>
          <w:color w:val="000000"/>
        </w:rPr>
        <w:t xml:space="preserve">later </w:t>
      </w:r>
      <w:r w:rsidR="00152613">
        <w:rPr>
          <w:rFonts w:asciiTheme="minorHAnsi" w:hAnsiTheme="minorHAnsi" w:cstheme="minorHAnsi"/>
          <w:color w:val="000000"/>
        </w:rPr>
        <w:lastRenderedPageBreak/>
        <w:t xml:space="preserve">when you call a variable, </w:t>
      </w:r>
      <w:r w:rsidRPr="004E169B">
        <w:rPr>
          <w:rFonts w:asciiTheme="minorHAnsi" w:hAnsiTheme="minorHAnsi" w:cstheme="minorHAnsi"/>
          <w:color w:val="000000"/>
        </w:rPr>
        <w:t xml:space="preserve">make sure you enter </w:t>
      </w:r>
      <w:r w:rsidR="00220E99" w:rsidRPr="004E169B">
        <w:rPr>
          <w:rFonts w:asciiTheme="minorHAnsi" w:hAnsiTheme="minorHAnsi" w:cstheme="minorHAnsi"/>
          <w:color w:val="000000"/>
        </w:rPr>
        <w:t xml:space="preserve">upper- and lowercase letters exactly as in the </w:t>
      </w:r>
      <w:r w:rsidR="00152613">
        <w:rPr>
          <w:rFonts w:asciiTheme="minorHAnsi" w:hAnsiTheme="minorHAnsi" w:cstheme="minorHAnsi"/>
          <w:color w:val="000000"/>
        </w:rPr>
        <w:t xml:space="preserve">column names in this </w:t>
      </w:r>
      <w:r w:rsidR="00220E99" w:rsidRPr="004E169B">
        <w:rPr>
          <w:rFonts w:asciiTheme="minorHAnsi" w:hAnsiTheme="minorHAnsi" w:cstheme="minorHAnsi"/>
          <w:color w:val="000000"/>
        </w:rPr>
        <w:t xml:space="preserve">example. </w:t>
      </w:r>
    </w:p>
    <w:p w14:paraId="6333C79F" w14:textId="385A69E2" w:rsidR="00730841" w:rsidRPr="004E169B" w:rsidRDefault="004B699D" w:rsidP="003241A1">
      <w:pPr>
        <w:spacing w:before="120"/>
        <w:rPr>
          <w:rFonts w:asciiTheme="minorHAnsi" w:hAnsiTheme="minorHAnsi" w:cstheme="minorHAnsi"/>
          <w:color w:val="000000"/>
        </w:rPr>
      </w:pPr>
      <w:r w:rsidRPr="004E169B">
        <w:rPr>
          <w:rFonts w:asciiTheme="minorHAnsi" w:hAnsiTheme="minorHAnsi" w:cstheme="minorHAnsi"/>
          <w:color w:val="000000"/>
        </w:rPr>
        <w:t>In column A, “time” refers to our time series; we’re interested in parasite and immune cell abun</w:t>
      </w:r>
      <w:r w:rsidR="00DE063C" w:rsidRPr="004E169B">
        <w:rPr>
          <w:rFonts w:asciiTheme="minorHAnsi" w:hAnsiTheme="minorHAnsi" w:cstheme="minorHAnsi"/>
          <w:color w:val="000000"/>
        </w:rPr>
        <w:t xml:space="preserve">dances over </w:t>
      </w:r>
      <w:proofErr w:type="gramStart"/>
      <w:r w:rsidR="00DE063C" w:rsidRPr="004E169B">
        <w:rPr>
          <w:rFonts w:asciiTheme="minorHAnsi" w:hAnsiTheme="minorHAnsi" w:cstheme="minorHAnsi"/>
          <w:color w:val="000000"/>
        </w:rPr>
        <w:t>50 time</w:t>
      </w:r>
      <w:proofErr w:type="gramEnd"/>
      <w:r w:rsidR="00DE063C" w:rsidRPr="004E169B">
        <w:rPr>
          <w:rFonts w:asciiTheme="minorHAnsi" w:hAnsiTheme="minorHAnsi" w:cstheme="minorHAnsi"/>
          <w:color w:val="000000"/>
        </w:rPr>
        <w:t xml:space="preserve"> steps, evaluated ever</w:t>
      </w:r>
      <w:r w:rsidR="00152613" w:rsidRPr="004E169B">
        <w:rPr>
          <w:rFonts w:asciiTheme="minorHAnsi" w:hAnsiTheme="minorHAnsi" w:cstheme="minorHAnsi"/>
          <w:color w:val="000000"/>
        </w:rPr>
        <w:t>y</w:t>
      </w:r>
      <w:r w:rsidR="00DE063C" w:rsidRPr="004E169B">
        <w:rPr>
          <w:rFonts w:asciiTheme="minorHAnsi" w:hAnsiTheme="minorHAnsi" w:cstheme="minorHAnsi"/>
          <w:color w:val="000000"/>
        </w:rPr>
        <w:t xml:space="preserve"> </w:t>
      </w:r>
      <w:r w:rsidR="00152613" w:rsidRPr="004E169B">
        <w:rPr>
          <w:rFonts w:asciiTheme="minorHAnsi" w:hAnsiTheme="minorHAnsi" w:cstheme="minorHAnsi"/>
          <w:color w:val="000000"/>
        </w:rPr>
        <w:t>1/</w:t>
      </w:r>
      <w:r w:rsidR="00DE063C" w:rsidRPr="004E169B">
        <w:rPr>
          <w:rFonts w:asciiTheme="minorHAnsi" w:hAnsiTheme="minorHAnsi" w:cstheme="minorHAnsi"/>
          <w:color w:val="000000"/>
        </w:rPr>
        <w:t>10</w:t>
      </w:r>
      <w:r w:rsidR="00DE063C" w:rsidRPr="004E169B">
        <w:rPr>
          <w:rFonts w:asciiTheme="minorHAnsi" w:hAnsiTheme="minorHAnsi" w:cstheme="minorHAnsi"/>
          <w:color w:val="000000"/>
          <w:vertAlign w:val="superscript"/>
        </w:rPr>
        <w:t>th</w:t>
      </w:r>
      <w:r w:rsidR="00DE063C" w:rsidRPr="004E169B">
        <w:rPr>
          <w:rFonts w:asciiTheme="minorHAnsi" w:hAnsiTheme="minorHAnsi" w:cstheme="minorHAnsi"/>
          <w:color w:val="000000"/>
        </w:rPr>
        <w:t xml:space="preserve"> </w:t>
      </w:r>
      <w:r w:rsidR="00152613" w:rsidRPr="004E169B">
        <w:rPr>
          <w:rFonts w:asciiTheme="minorHAnsi" w:hAnsiTheme="minorHAnsi" w:cstheme="minorHAnsi"/>
          <w:color w:val="000000"/>
        </w:rPr>
        <w:t xml:space="preserve">of a </w:t>
      </w:r>
      <w:r w:rsidR="00DE063C" w:rsidRPr="004E169B">
        <w:rPr>
          <w:rFonts w:asciiTheme="minorHAnsi" w:hAnsiTheme="minorHAnsi" w:cstheme="minorHAnsi"/>
          <w:color w:val="000000"/>
        </w:rPr>
        <w:t xml:space="preserve">time step. </w:t>
      </w:r>
      <w:r w:rsidR="00730841" w:rsidRPr="004E169B">
        <w:rPr>
          <w:rFonts w:asciiTheme="minorHAnsi" w:hAnsiTheme="minorHAnsi" w:cstheme="minorHAnsi"/>
          <w:color w:val="000000"/>
        </w:rPr>
        <w:t xml:space="preserve">You could write </w:t>
      </w:r>
      <w:r w:rsidR="00730841">
        <w:rPr>
          <w:rFonts w:asciiTheme="minorHAnsi" w:hAnsiTheme="minorHAnsi" w:cstheme="minorHAnsi"/>
          <w:color w:val="000000"/>
        </w:rPr>
        <w:t>these numbers</w:t>
      </w:r>
      <w:r w:rsidR="00730841" w:rsidRPr="004E169B">
        <w:rPr>
          <w:rFonts w:asciiTheme="minorHAnsi" w:hAnsiTheme="minorHAnsi" w:cstheme="minorHAnsi"/>
          <w:color w:val="000000"/>
        </w:rPr>
        <w:t xml:space="preserve"> manually</w:t>
      </w:r>
      <w:r w:rsidR="00730841">
        <w:rPr>
          <w:rFonts w:asciiTheme="minorHAnsi" w:hAnsiTheme="minorHAnsi" w:cstheme="minorHAnsi"/>
          <w:color w:val="000000"/>
        </w:rPr>
        <w:t xml:space="preserve"> in column A</w:t>
      </w:r>
      <w:r w:rsidR="00730841" w:rsidRPr="004E169B">
        <w:rPr>
          <w:rFonts w:asciiTheme="minorHAnsi" w:hAnsiTheme="minorHAnsi" w:cstheme="minorHAnsi"/>
          <w:color w:val="000000"/>
        </w:rPr>
        <w:t xml:space="preserve">, but this becomes very tedious when you have large data sets and is prone to errors, so let’s do it with a </w:t>
      </w:r>
      <w:r w:rsidR="00730841" w:rsidRPr="004E169B">
        <w:rPr>
          <w:rFonts w:asciiTheme="minorHAnsi" w:hAnsiTheme="minorHAnsi" w:cstheme="minorHAnsi"/>
          <w:b/>
          <w:color w:val="000000"/>
        </w:rPr>
        <w:t>“Fill” function</w:t>
      </w:r>
      <w:r w:rsidR="00730841" w:rsidRPr="004E169B">
        <w:rPr>
          <w:rFonts w:asciiTheme="minorHAnsi" w:hAnsiTheme="minorHAnsi" w:cstheme="minorHAnsi"/>
          <w:color w:val="000000"/>
        </w:rPr>
        <w:t xml:space="preserve">. </w:t>
      </w:r>
      <w:r w:rsidR="00215C87">
        <w:rPr>
          <w:rFonts w:asciiTheme="minorHAnsi" w:hAnsiTheme="minorHAnsi" w:cstheme="minorHAnsi"/>
          <w:color w:val="000000"/>
        </w:rPr>
        <w:t xml:space="preserve">Note that the initial time </w:t>
      </w:r>
      <w:r w:rsidR="00730841" w:rsidRPr="004E169B">
        <w:rPr>
          <w:rFonts w:asciiTheme="minorHAnsi" w:hAnsiTheme="minorHAnsi" w:cstheme="minorHAnsi"/>
          <w:color w:val="000000"/>
        </w:rPr>
        <w:t xml:space="preserve">in A2 </w:t>
      </w:r>
      <w:r w:rsidR="00215C87">
        <w:rPr>
          <w:rFonts w:asciiTheme="minorHAnsi" w:hAnsiTheme="minorHAnsi" w:cstheme="minorHAnsi"/>
          <w:color w:val="000000"/>
        </w:rPr>
        <w:t>is</w:t>
      </w:r>
      <w:r w:rsidR="00730841" w:rsidRPr="004E169B">
        <w:rPr>
          <w:rFonts w:asciiTheme="minorHAnsi" w:hAnsiTheme="minorHAnsi" w:cstheme="minorHAnsi"/>
          <w:color w:val="000000"/>
        </w:rPr>
        <w:t xml:space="preserve"> “</w:t>
      </w:r>
      <w:r w:rsidR="00215C87">
        <w:rPr>
          <w:rFonts w:asciiTheme="minorHAnsi" w:hAnsiTheme="minorHAnsi" w:cstheme="minorHAnsi"/>
          <w:color w:val="000000"/>
        </w:rPr>
        <w:t>0</w:t>
      </w:r>
      <w:r w:rsidR="00730841" w:rsidRPr="004E169B">
        <w:rPr>
          <w:rFonts w:asciiTheme="minorHAnsi" w:hAnsiTheme="minorHAnsi" w:cstheme="minorHAnsi"/>
          <w:color w:val="000000"/>
        </w:rPr>
        <w:t>”</w:t>
      </w:r>
      <w:r w:rsidR="00215C87">
        <w:rPr>
          <w:rFonts w:asciiTheme="minorHAnsi" w:hAnsiTheme="minorHAnsi" w:cstheme="minorHAnsi"/>
          <w:color w:val="000000"/>
        </w:rPr>
        <w:t xml:space="preserve">, </w:t>
      </w:r>
      <w:r w:rsidR="00730841" w:rsidRPr="004E169B">
        <w:rPr>
          <w:rFonts w:asciiTheme="minorHAnsi" w:hAnsiTheme="minorHAnsi" w:cstheme="minorHAnsi"/>
          <w:color w:val="000000"/>
        </w:rPr>
        <w:t>grab this “</w:t>
      </w:r>
      <w:r w:rsidR="00215C87">
        <w:rPr>
          <w:rFonts w:asciiTheme="minorHAnsi" w:hAnsiTheme="minorHAnsi" w:cstheme="minorHAnsi"/>
          <w:color w:val="000000"/>
        </w:rPr>
        <w:t>0</w:t>
      </w:r>
      <w:r w:rsidR="00730841" w:rsidRPr="004E169B">
        <w:rPr>
          <w:rFonts w:asciiTheme="minorHAnsi" w:hAnsiTheme="minorHAnsi" w:cstheme="minorHAnsi"/>
          <w:color w:val="000000"/>
        </w:rPr>
        <w:t>” and a whole bunch of cells (&gt;</w:t>
      </w:r>
      <w:r w:rsidR="00730841">
        <w:rPr>
          <w:rFonts w:asciiTheme="minorHAnsi" w:hAnsiTheme="minorHAnsi" w:cstheme="minorHAnsi"/>
          <w:color w:val="000000"/>
        </w:rPr>
        <w:t>500</w:t>
      </w:r>
      <w:r w:rsidR="00730841" w:rsidRPr="004E169B">
        <w:rPr>
          <w:rFonts w:asciiTheme="minorHAnsi" w:hAnsiTheme="minorHAnsi" w:cstheme="minorHAnsi"/>
          <w:color w:val="000000"/>
        </w:rPr>
        <w:t xml:space="preserve"> cells) below that. It does not matter </w:t>
      </w:r>
      <w:r w:rsidR="00730841">
        <w:rPr>
          <w:rFonts w:asciiTheme="minorHAnsi" w:hAnsiTheme="minorHAnsi" w:cstheme="minorHAnsi"/>
          <w:color w:val="000000"/>
        </w:rPr>
        <w:t xml:space="preserve">exactly </w:t>
      </w:r>
      <w:r w:rsidR="00730841" w:rsidRPr="004E169B">
        <w:rPr>
          <w:rFonts w:asciiTheme="minorHAnsi" w:hAnsiTheme="minorHAnsi" w:cstheme="minorHAnsi"/>
          <w:color w:val="000000"/>
        </w:rPr>
        <w:t xml:space="preserve">how many cells you grab. Then in the tabs above the worksheet go into Home/Fill (under Editing)/Series and a box will open. Leave “Step value:” as </w:t>
      </w:r>
      <w:r w:rsidR="00730841">
        <w:rPr>
          <w:rFonts w:asciiTheme="minorHAnsi" w:hAnsiTheme="minorHAnsi" w:cstheme="minorHAnsi"/>
          <w:color w:val="000000"/>
        </w:rPr>
        <w:t>0.1 (your time step)</w:t>
      </w:r>
      <w:r w:rsidR="00730841" w:rsidRPr="004E169B">
        <w:rPr>
          <w:rFonts w:asciiTheme="minorHAnsi" w:hAnsiTheme="minorHAnsi" w:cstheme="minorHAnsi"/>
          <w:color w:val="000000"/>
        </w:rPr>
        <w:t xml:space="preserve"> and under “Stop value:” write “</w:t>
      </w:r>
      <w:r w:rsidR="00730841">
        <w:rPr>
          <w:rFonts w:asciiTheme="minorHAnsi" w:hAnsiTheme="minorHAnsi" w:cstheme="minorHAnsi"/>
          <w:color w:val="000000"/>
        </w:rPr>
        <w:t>5</w:t>
      </w:r>
      <w:r w:rsidR="00730841" w:rsidRPr="004E169B">
        <w:rPr>
          <w:rFonts w:asciiTheme="minorHAnsi" w:hAnsiTheme="minorHAnsi" w:cstheme="minorHAnsi"/>
          <w:color w:val="000000"/>
        </w:rPr>
        <w:t xml:space="preserve">0”. This should fill column A with </w:t>
      </w:r>
      <w:r w:rsidR="00730841">
        <w:rPr>
          <w:rFonts w:asciiTheme="minorHAnsi" w:hAnsiTheme="minorHAnsi" w:cstheme="minorHAnsi"/>
          <w:color w:val="000000"/>
        </w:rPr>
        <w:t>all “time” values you need</w:t>
      </w:r>
      <w:r w:rsidR="00730841" w:rsidRPr="004E169B">
        <w:rPr>
          <w:rFonts w:asciiTheme="minorHAnsi" w:hAnsiTheme="minorHAnsi" w:cstheme="minorHAnsi"/>
          <w:color w:val="000000"/>
        </w:rPr>
        <w:t xml:space="preserve">. As you might have guessed, you can change the start value, the step </w:t>
      </w:r>
      <w:proofErr w:type="gramStart"/>
      <w:r w:rsidR="00730841" w:rsidRPr="004E169B">
        <w:rPr>
          <w:rFonts w:asciiTheme="minorHAnsi" w:hAnsiTheme="minorHAnsi" w:cstheme="minorHAnsi"/>
          <w:color w:val="000000"/>
        </w:rPr>
        <w:t>value</w:t>
      </w:r>
      <w:proofErr w:type="gramEnd"/>
      <w:r w:rsidR="00730841" w:rsidRPr="004E169B">
        <w:rPr>
          <w:rFonts w:asciiTheme="minorHAnsi" w:hAnsiTheme="minorHAnsi" w:cstheme="minorHAnsi"/>
          <w:color w:val="000000"/>
        </w:rPr>
        <w:t xml:space="preserve"> and the stop value, so this is quite a useful function. </w:t>
      </w:r>
    </w:p>
    <w:p w14:paraId="786C6B1D" w14:textId="66685A7D" w:rsidR="009C77A6" w:rsidRPr="004E169B" w:rsidRDefault="009C77A6" w:rsidP="003241A1">
      <w:pPr>
        <w:spacing w:before="120"/>
        <w:rPr>
          <w:rFonts w:asciiTheme="minorHAnsi" w:hAnsiTheme="minorHAnsi" w:cstheme="minorHAnsi"/>
          <w:color w:val="000000"/>
        </w:rPr>
      </w:pPr>
    </w:p>
    <w:p w14:paraId="153372EC" w14:textId="53F2ACD4" w:rsidR="00B85780" w:rsidRPr="003241A1" w:rsidRDefault="00B85780" w:rsidP="003241A1">
      <w:pPr>
        <w:spacing w:before="120"/>
        <w:rPr>
          <w:rFonts w:asciiTheme="minorHAnsi" w:hAnsiTheme="minorHAnsi" w:cstheme="minorHAnsi"/>
          <w:b/>
          <w:color w:val="000000"/>
          <w:sz w:val="28"/>
        </w:rPr>
      </w:pPr>
      <w:r w:rsidRPr="003241A1">
        <w:rPr>
          <w:rFonts w:asciiTheme="minorHAnsi" w:hAnsiTheme="minorHAnsi" w:cstheme="minorHAnsi"/>
          <w:b/>
          <w:color w:val="000000"/>
          <w:sz w:val="28"/>
        </w:rPr>
        <w:t>2. Basic data manipulation</w:t>
      </w:r>
    </w:p>
    <w:p w14:paraId="4C64508B" w14:textId="70A8C250" w:rsidR="009C77A6" w:rsidRPr="004E169B" w:rsidRDefault="009C77A6" w:rsidP="003241A1">
      <w:pPr>
        <w:spacing w:before="120"/>
        <w:rPr>
          <w:rFonts w:asciiTheme="minorHAnsi" w:hAnsiTheme="minorHAnsi" w:cstheme="minorHAnsi"/>
          <w:color w:val="000000"/>
          <w:u w:val="single"/>
        </w:rPr>
      </w:pPr>
      <w:r w:rsidRPr="004E169B">
        <w:rPr>
          <w:rFonts w:asciiTheme="minorHAnsi" w:hAnsiTheme="minorHAnsi" w:cstheme="minorHAnsi"/>
          <w:color w:val="000000"/>
          <w:u w:val="single"/>
        </w:rPr>
        <w:t>Writing a formula</w:t>
      </w:r>
    </w:p>
    <w:p w14:paraId="25129A07" w14:textId="3DD6ACB1" w:rsidR="006E7C9A" w:rsidRDefault="006E7C9A" w:rsidP="003241A1">
      <w:pPr>
        <w:spacing w:before="120"/>
        <w:rPr>
          <w:rFonts w:asciiTheme="minorHAnsi" w:hAnsiTheme="minorHAnsi" w:cstheme="minorHAnsi"/>
          <w:color w:val="000000"/>
        </w:rPr>
      </w:pPr>
      <w:r w:rsidRPr="00A409D1">
        <w:rPr>
          <w:rFonts w:asciiTheme="minorHAnsi" w:hAnsiTheme="minorHAnsi" w:cstheme="minorHAnsi"/>
          <w:color w:val="000000"/>
        </w:rPr>
        <w:t>In column B, “parasites” refers to the parasite population abundance through time. In column C, “</w:t>
      </w:r>
      <w:proofErr w:type="spellStart"/>
      <w:r w:rsidRPr="00A409D1">
        <w:rPr>
          <w:rFonts w:asciiTheme="minorHAnsi" w:hAnsiTheme="minorHAnsi" w:cstheme="minorHAnsi"/>
          <w:color w:val="000000"/>
        </w:rPr>
        <w:t>immune_cells</w:t>
      </w:r>
      <w:proofErr w:type="spellEnd"/>
      <w:r w:rsidRPr="00A409D1">
        <w:rPr>
          <w:rFonts w:asciiTheme="minorHAnsi" w:hAnsiTheme="minorHAnsi" w:cstheme="minorHAnsi"/>
          <w:color w:val="000000"/>
        </w:rPr>
        <w:t xml:space="preserve">” refers to the host’s immune cell population abundance through time. </w:t>
      </w:r>
      <w:r w:rsidR="003241A1">
        <w:rPr>
          <w:rFonts w:asciiTheme="minorHAnsi" w:hAnsiTheme="minorHAnsi" w:cstheme="minorHAnsi"/>
          <w:color w:val="000000"/>
        </w:rPr>
        <w:t>Y</w:t>
      </w:r>
      <w:r>
        <w:rPr>
          <w:rFonts w:asciiTheme="minorHAnsi" w:hAnsiTheme="minorHAnsi" w:cstheme="minorHAnsi"/>
          <w:color w:val="000000"/>
        </w:rPr>
        <w:t xml:space="preserve">ou’ll notice </w:t>
      </w:r>
      <w:r w:rsidR="003241A1">
        <w:rPr>
          <w:rFonts w:asciiTheme="minorHAnsi" w:hAnsiTheme="minorHAnsi" w:cstheme="minorHAnsi"/>
          <w:color w:val="000000"/>
        </w:rPr>
        <w:t xml:space="preserve">in cells B2 and C2 </w:t>
      </w:r>
      <w:r>
        <w:rPr>
          <w:rFonts w:asciiTheme="minorHAnsi" w:hAnsiTheme="minorHAnsi" w:cstheme="minorHAnsi"/>
          <w:color w:val="000000"/>
        </w:rPr>
        <w:t>the initial values of 1 (at time step = 0) for both “parasites” and “</w:t>
      </w:r>
      <w:proofErr w:type="spellStart"/>
      <w:r>
        <w:rPr>
          <w:rFonts w:asciiTheme="minorHAnsi" w:hAnsiTheme="minorHAnsi" w:cstheme="minorHAnsi"/>
          <w:color w:val="000000"/>
        </w:rPr>
        <w:t>immune_cells</w:t>
      </w:r>
      <w:proofErr w:type="spellEnd"/>
      <w:r>
        <w:rPr>
          <w:rFonts w:asciiTheme="minorHAnsi" w:hAnsiTheme="minorHAnsi" w:cstheme="minorHAnsi"/>
          <w:color w:val="000000"/>
        </w:rPr>
        <w:t>”. W</w:t>
      </w:r>
      <w:r w:rsidRPr="00A409D1">
        <w:rPr>
          <w:rFonts w:asciiTheme="minorHAnsi" w:hAnsiTheme="minorHAnsi" w:cstheme="minorHAnsi"/>
          <w:color w:val="000000"/>
        </w:rPr>
        <w:t xml:space="preserve">e’ll use our model to calculate population abundances forward in time. </w:t>
      </w:r>
    </w:p>
    <w:p w14:paraId="4D7A89FD" w14:textId="2BCA1DB2" w:rsidR="004B0FC4" w:rsidRPr="00A409D1" w:rsidRDefault="006E7C9A" w:rsidP="003241A1">
      <w:pPr>
        <w:spacing w:before="120"/>
        <w:rPr>
          <w:rFonts w:asciiTheme="minorHAnsi" w:hAnsiTheme="minorHAnsi" w:cstheme="minorHAnsi"/>
          <w:color w:val="000000"/>
        </w:rPr>
      </w:pPr>
      <w:r>
        <w:rPr>
          <w:rFonts w:asciiTheme="minorHAnsi" w:hAnsiTheme="minorHAnsi" w:cstheme="minorHAnsi"/>
          <w:color w:val="000000"/>
        </w:rPr>
        <w:t xml:space="preserve">Write </w:t>
      </w:r>
      <w:r w:rsidRPr="00A409D1">
        <w:rPr>
          <w:rFonts w:asciiTheme="minorHAnsi" w:hAnsiTheme="minorHAnsi" w:cstheme="minorHAnsi"/>
          <w:color w:val="000000"/>
        </w:rPr>
        <w:t>the first equation in our model in B3, and the second equation in C3</w:t>
      </w:r>
      <w:r>
        <w:rPr>
          <w:rFonts w:asciiTheme="minorHAnsi" w:hAnsiTheme="minorHAnsi" w:cstheme="minorHAnsi"/>
          <w:color w:val="000000"/>
        </w:rPr>
        <w:t xml:space="preserve"> (at time step = 0.1). </w:t>
      </w:r>
      <w:r w:rsidR="00F14182" w:rsidRPr="004E169B">
        <w:rPr>
          <w:rFonts w:asciiTheme="minorHAnsi" w:hAnsiTheme="minorHAnsi" w:cstheme="minorHAnsi"/>
          <w:color w:val="000000"/>
        </w:rPr>
        <w:t xml:space="preserve"> </w:t>
      </w:r>
      <w:r>
        <w:rPr>
          <w:rFonts w:asciiTheme="minorHAnsi" w:hAnsiTheme="minorHAnsi" w:cstheme="minorHAnsi"/>
          <w:color w:val="000000"/>
        </w:rPr>
        <w:t>Note that a</w:t>
      </w:r>
      <w:r w:rsidR="00F14182" w:rsidRPr="004E169B">
        <w:rPr>
          <w:rFonts w:asciiTheme="minorHAnsi" w:hAnsiTheme="minorHAnsi" w:cstheme="minorHAnsi"/>
          <w:color w:val="000000"/>
        </w:rPr>
        <w:t xml:space="preserve">ll formulae start with “=” and there is a wide range of signs and functions </w:t>
      </w:r>
      <w:r w:rsidR="009C77A6" w:rsidRPr="004E169B">
        <w:rPr>
          <w:rFonts w:asciiTheme="minorHAnsi" w:hAnsiTheme="minorHAnsi" w:cstheme="minorHAnsi"/>
          <w:color w:val="000000"/>
        </w:rPr>
        <w:t xml:space="preserve">available in </w:t>
      </w:r>
      <w:r w:rsidR="009C77A6" w:rsidRPr="004E169B">
        <w:rPr>
          <w:rFonts w:asciiTheme="minorHAnsi" w:hAnsiTheme="minorHAnsi" w:cstheme="minorHAnsi"/>
          <w:i/>
          <w:color w:val="000000"/>
        </w:rPr>
        <w:t>Excel</w:t>
      </w:r>
      <w:r w:rsidR="005614A2" w:rsidRPr="004E169B">
        <w:rPr>
          <w:rFonts w:asciiTheme="minorHAnsi" w:hAnsiTheme="minorHAnsi" w:cstheme="minorHAnsi"/>
          <w:color w:val="000000"/>
        </w:rPr>
        <w:t xml:space="preserve"> (see list under Formulas/Insert Function). </w:t>
      </w:r>
      <w:r w:rsidR="00F14182" w:rsidRPr="004E169B">
        <w:rPr>
          <w:rFonts w:asciiTheme="minorHAnsi" w:hAnsiTheme="minorHAnsi" w:cstheme="minorHAnsi"/>
          <w:color w:val="000000"/>
        </w:rPr>
        <w:t xml:space="preserve">Basic operations are: </w:t>
      </w:r>
      <w:r w:rsidR="00F14182" w:rsidRPr="004E169B">
        <w:rPr>
          <w:rFonts w:asciiTheme="minorHAnsi" w:hAnsiTheme="minorHAnsi" w:cstheme="minorHAnsi"/>
          <w:i/>
          <w:color w:val="000000"/>
        </w:rPr>
        <w:t>+</w:t>
      </w:r>
      <w:r w:rsidR="00F14182" w:rsidRPr="004E169B">
        <w:rPr>
          <w:rFonts w:asciiTheme="minorHAnsi" w:hAnsiTheme="minorHAnsi" w:cstheme="minorHAnsi"/>
          <w:color w:val="000000"/>
        </w:rPr>
        <w:t xml:space="preserve"> for additions, </w:t>
      </w:r>
      <w:r w:rsidR="00F14182" w:rsidRPr="004E169B">
        <w:rPr>
          <w:rFonts w:asciiTheme="minorHAnsi" w:hAnsiTheme="minorHAnsi" w:cstheme="minorHAnsi"/>
          <w:i/>
          <w:color w:val="000000"/>
        </w:rPr>
        <w:t>-</w:t>
      </w:r>
      <w:r w:rsidR="00F14182" w:rsidRPr="004E169B">
        <w:rPr>
          <w:rFonts w:asciiTheme="minorHAnsi" w:hAnsiTheme="minorHAnsi" w:cstheme="minorHAnsi"/>
          <w:color w:val="000000"/>
        </w:rPr>
        <w:t xml:space="preserve"> for </w:t>
      </w:r>
      <w:r w:rsidR="001E65CF" w:rsidRPr="004E169B">
        <w:rPr>
          <w:rFonts w:asciiTheme="minorHAnsi" w:hAnsiTheme="minorHAnsi" w:cstheme="minorHAnsi"/>
          <w:color w:val="000000"/>
        </w:rPr>
        <w:t>subtractions</w:t>
      </w:r>
      <w:r w:rsidR="00F14182" w:rsidRPr="004E169B">
        <w:rPr>
          <w:rFonts w:asciiTheme="minorHAnsi" w:hAnsiTheme="minorHAnsi" w:cstheme="minorHAnsi"/>
          <w:color w:val="000000"/>
        </w:rPr>
        <w:t xml:space="preserve">, </w:t>
      </w:r>
      <w:r w:rsidR="00970993" w:rsidRPr="004E169B">
        <w:rPr>
          <w:rFonts w:asciiTheme="minorHAnsi" w:hAnsiTheme="minorHAnsi" w:cstheme="minorHAnsi"/>
          <w:i/>
          <w:color w:val="000000"/>
        </w:rPr>
        <w:t>*</w:t>
      </w:r>
      <w:r w:rsidR="00F14182" w:rsidRPr="004E169B">
        <w:rPr>
          <w:rFonts w:asciiTheme="minorHAnsi" w:hAnsiTheme="minorHAnsi" w:cstheme="minorHAnsi"/>
          <w:color w:val="000000"/>
        </w:rPr>
        <w:t xml:space="preserve"> for multiplications and </w:t>
      </w:r>
      <w:r w:rsidR="00970993" w:rsidRPr="004E169B">
        <w:rPr>
          <w:rFonts w:asciiTheme="minorHAnsi" w:hAnsiTheme="minorHAnsi" w:cstheme="minorHAnsi"/>
          <w:i/>
          <w:color w:val="000000"/>
        </w:rPr>
        <w:t>/</w:t>
      </w:r>
      <w:r w:rsidR="00F14182" w:rsidRPr="004E169B">
        <w:rPr>
          <w:rFonts w:asciiTheme="minorHAnsi" w:hAnsiTheme="minorHAnsi" w:cstheme="minorHAnsi"/>
          <w:color w:val="000000"/>
        </w:rPr>
        <w:t xml:space="preserve"> </w:t>
      </w:r>
      <w:proofErr w:type="spellStart"/>
      <w:r w:rsidR="00F14182" w:rsidRPr="004E169B">
        <w:rPr>
          <w:rFonts w:asciiTheme="minorHAnsi" w:hAnsiTheme="minorHAnsi" w:cstheme="minorHAnsi"/>
          <w:color w:val="000000"/>
        </w:rPr>
        <w:t>for</w:t>
      </w:r>
      <w:proofErr w:type="spellEnd"/>
      <w:r w:rsidR="00F14182" w:rsidRPr="004E169B">
        <w:rPr>
          <w:rFonts w:asciiTheme="minorHAnsi" w:hAnsiTheme="minorHAnsi" w:cstheme="minorHAnsi"/>
          <w:color w:val="000000"/>
        </w:rPr>
        <w:t xml:space="preserve"> divisions. </w:t>
      </w:r>
      <w:r w:rsidR="003241A1">
        <w:rPr>
          <w:rFonts w:asciiTheme="minorHAnsi" w:hAnsiTheme="minorHAnsi" w:cstheme="minorHAnsi"/>
          <w:color w:val="000000"/>
        </w:rPr>
        <w:t>As you write the equation, g</w:t>
      </w:r>
      <w:r w:rsidR="004B0FC4">
        <w:rPr>
          <w:rFonts w:asciiTheme="minorHAnsi" w:hAnsiTheme="minorHAnsi" w:cstheme="minorHAnsi"/>
          <w:color w:val="000000"/>
        </w:rPr>
        <w:t xml:space="preserve">rab </w:t>
      </w:r>
      <w:r w:rsidR="003241A1">
        <w:rPr>
          <w:rFonts w:asciiTheme="minorHAnsi" w:hAnsiTheme="minorHAnsi" w:cstheme="minorHAnsi"/>
          <w:color w:val="000000"/>
        </w:rPr>
        <w:t xml:space="preserve">the cells with </w:t>
      </w:r>
      <w:r w:rsidR="004B0FC4">
        <w:rPr>
          <w:rFonts w:asciiTheme="minorHAnsi" w:hAnsiTheme="minorHAnsi" w:cstheme="minorHAnsi"/>
          <w:color w:val="000000"/>
        </w:rPr>
        <w:t>any value that is to be used in the model</w:t>
      </w:r>
      <w:r w:rsidR="003241A1">
        <w:rPr>
          <w:rFonts w:asciiTheme="minorHAnsi" w:hAnsiTheme="minorHAnsi" w:cstheme="minorHAnsi"/>
          <w:color w:val="000000"/>
        </w:rPr>
        <w:t>. That means</w:t>
      </w:r>
      <w:r w:rsidR="004B0FC4">
        <w:rPr>
          <w:rFonts w:asciiTheme="minorHAnsi" w:hAnsiTheme="minorHAnsi" w:cstheme="minorHAnsi"/>
          <w:color w:val="000000"/>
        </w:rPr>
        <w:t xml:space="preserve"> </w:t>
      </w:r>
      <w:r w:rsidR="00107FC6" w:rsidRPr="004E169B">
        <w:rPr>
          <w:rFonts w:asciiTheme="minorHAnsi" w:hAnsiTheme="minorHAnsi" w:cstheme="minorHAnsi"/>
          <w:color w:val="000000"/>
        </w:rPr>
        <w:t xml:space="preserve">click B2 and C2 when our equation </w:t>
      </w:r>
      <w:proofErr w:type="gramStart"/>
      <w:r w:rsidR="00107FC6" w:rsidRPr="004E169B">
        <w:rPr>
          <w:rFonts w:asciiTheme="minorHAnsi" w:hAnsiTheme="minorHAnsi" w:cstheme="minorHAnsi"/>
          <w:color w:val="000000"/>
        </w:rPr>
        <w:t>call</w:t>
      </w:r>
      <w:proofErr w:type="gramEnd"/>
      <w:r w:rsidR="00107FC6" w:rsidRPr="004E169B">
        <w:rPr>
          <w:rFonts w:asciiTheme="minorHAnsi" w:hAnsiTheme="minorHAnsi" w:cstheme="minorHAnsi"/>
          <w:color w:val="000000"/>
        </w:rPr>
        <w:t xml:space="preserve"> for </w:t>
      </w:r>
      <w:r w:rsidR="00107FC6" w:rsidRPr="004E169B">
        <w:rPr>
          <w:rFonts w:asciiTheme="minorHAnsi" w:hAnsiTheme="minorHAnsi" w:cstheme="minorHAnsi"/>
          <w:i/>
          <w:color w:val="000000"/>
        </w:rPr>
        <w:t>P</w:t>
      </w:r>
      <w:r w:rsidR="00107FC6" w:rsidRPr="004E169B">
        <w:rPr>
          <w:rFonts w:asciiTheme="minorHAnsi" w:hAnsiTheme="minorHAnsi" w:cstheme="minorHAnsi"/>
          <w:i/>
          <w:color w:val="000000"/>
          <w:vertAlign w:val="subscript"/>
        </w:rPr>
        <w:t>t</w:t>
      </w:r>
      <w:r w:rsidR="00107FC6" w:rsidRPr="004E169B">
        <w:rPr>
          <w:rFonts w:asciiTheme="minorHAnsi" w:hAnsiTheme="minorHAnsi" w:cstheme="minorHAnsi"/>
          <w:color w:val="000000"/>
        </w:rPr>
        <w:t xml:space="preserve"> and </w:t>
      </w:r>
      <w:r w:rsidR="00107FC6" w:rsidRPr="004E169B">
        <w:rPr>
          <w:rFonts w:asciiTheme="minorHAnsi" w:hAnsiTheme="minorHAnsi" w:cstheme="minorHAnsi"/>
          <w:i/>
          <w:color w:val="000000"/>
        </w:rPr>
        <w:t>I</w:t>
      </w:r>
      <w:r w:rsidR="00107FC6" w:rsidRPr="004E169B">
        <w:rPr>
          <w:rFonts w:asciiTheme="minorHAnsi" w:hAnsiTheme="minorHAnsi" w:cstheme="minorHAnsi"/>
          <w:i/>
          <w:color w:val="000000"/>
          <w:vertAlign w:val="subscript"/>
        </w:rPr>
        <w:t>t</w:t>
      </w:r>
      <w:r w:rsidR="00107FC6" w:rsidRPr="004E169B">
        <w:rPr>
          <w:rFonts w:asciiTheme="minorHAnsi" w:hAnsiTheme="minorHAnsi" w:cstheme="minorHAnsi"/>
          <w:color w:val="000000"/>
        </w:rPr>
        <w:t>, respectively, as these terms refer to our last population abundance</w:t>
      </w:r>
      <w:r w:rsidR="004B0FC4">
        <w:rPr>
          <w:rFonts w:asciiTheme="minorHAnsi" w:hAnsiTheme="minorHAnsi" w:cstheme="minorHAnsi"/>
          <w:color w:val="000000"/>
        </w:rPr>
        <w:t xml:space="preserve"> (at time </w:t>
      </w:r>
      <w:r w:rsidR="004B0FC4" w:rsidRPr="004E169B">
        <w:rPr>
          <w:rFonts w:asciiTheme="minorHAnsi" w:hAnsiTheme="minorHAnsi" w:cstheme="minorHAnsi"/>
          <w:i/>
          <w:color w:val="000000"/>
        </w:rPr>
        <w:t>t</w:t>
      </w:r>
      <w:r w:rsidR="004B0FC4">
        <w:rPr>
          <w:rFonts w:asciiTheme="minorHAnsi" w:hAnsiTheme="minorHAnsi" w:cstheme="minorHAnsi"/>
          <w:color w:val="000000"/>
        </w:rPr>
        <w:t xml:space="preserve">), and click on A3 when our equation calls for </w:t>
      </w:r>
      <w:proofErr w:type="spellStart"/>
      <w:r w:rsidR="004B0FC4" w:rsidRPr="004E169B">
        <w:rPr>
          <w:rFonts w:asciiTheme="minorHAnsi" w:hAnsiTheme="minorHAnsi" w:cstheme="minorHAnsi"/>
          <w:i/>
          <w:color w:val="000000"/>
        </w:rPr>
        <w:t>ts</w:t>
      </w:r>
      <w:proofErr w:type="spellEnd"/>
      <w:r w:rsidR="004B0FC4">
        <w:rPr>
          <w:rFonts w:asciiTheme="minorHAnsi" w:hAnsiTheme="minorHAnsi" w:cstheme="minorHAnsi"/>
          <w:color w:val="000000"/>
        </w:rPr>
        <w:t xml:space="preserve"> (time step)</w:t>
      </w:r>
      <w:r w:rsidR="00107FC6" w:rsidRPr="004E169B">
        <w:rPr>
          <w:rFonts w:asciiTheme="minorHAnsi" w:hAnsiTheme="minorHAnsi" w:cstheme="minorHAnsi"/>
          <w:color w:val="000000"/>
        </w:rPr>
        <w:t>.</w:t>
      </w:r>
      <w:r w:rsidRPr="006E7C9A">
        <w:rPr>
          <w:rFonts w:asciiTheme="minorHAnsi" w:hAnsiTheme="minorHAnsi" w:cstheme="minorHAnsi"/>
          <w:color w:val="000000"/>
        </w:rPr>
        <w:t xml:space="preserve"> </w:t>
      </w:r>
      <w:r w:rsidR="003241A1">
        <w:rPr>
          <w:rFonts w:asciiTheme="minorHAnsi" w:hAnsiTheme="minorHAnsi" w:cstheme="minorHAnsi"/>
          <w:color w:val="000000"/>
        </w:rPr>
        <w:t>Enter</w:t>
      </w:r>
      <w:r w:rsidR="004B0FC4">
        <w:rPr>
          <w:rFonts w:asciiTheme="minorHAnsi" w:hAnsiTheme="minorHAnsi" w:cstheme="minorHAnsi"/>
          <w:color w:val="000000"/>
        </w:rPr>
        <w:t xml:space="preserve"> parameter values provided in the “</w:t>
      </w:r>
      <w:proofErr w:type="spellStart"/>
      <w:r w:rsidR="004B0FC4">
        <w:rPr>
          <w:rFonts w:asciiTheme="minorHAnsi" w:hAnsiTheme="minorHAnsi" w:cstheme="minorHAnsi"/>
          <w:color w:val="000000"/>
        </w:rPr>
        <w:t>ModelDescription</w:t>
      </w:r>
      <w:proofErr w:type="spellEnd"/>
      <w:r w:rsidR="004B0FC4">
        <w:rPr>
          <w:rFonts w:asciiTheme="minorHAnsi" w:hAnsiTheme="minorHAnsi" w:cstheme="minorHAnsi"/>
          <w:color w:val="000000"/>
        </w:rPr>
        <w:t>” worksheet</w:t>
      </w:r>
      <w:r w:rsidR="003241A1">
        <w:rPr>
          <w:rFonts w:asciiTheme="minorHAnsi" w:hAnsiTheme="minorHAnsi" w:cstheme="minorHAnsi"/>
          <w:color w:val="000000"/>
        </w:rPr>
        <w:t xml:space="preserve"> (</w:t>
      </w:r>
      <w:proofErr w:type="gramStart"/>
      <w:r w:rsidR="003241A1">
        <w:rPr>
          <w:rFonts w:asciiTheme="minorHAnsi" w:hAnsiTheme="minorHAnsi" w:cstheme="minorHAnsi"/>
          <w:color w:val="000000"/>
        </w:rPr>
        <w:t>e.g.</w:t>
      </w:r>
      <w:proofErr w:type="gramEnd"/>
      <w:r w:rsidR="003241A1">
        <w:rPr>
          <w:rFonts w:asciiTheme="minorHAnsi" w:hAnsiTheme="minorHAnsi" w:cstheme="minorHAnsi"/>
          <w:color w:val="000000"/>
        </w:rPr>
        <w:t xml:space="preserve"> 0.001 for </w:t>
      </w:r>
      <w:r w:rsidR="003241A1" w:rsidRPr="003241A1">
        <w:rPr>
          <w:rFonts w:asciiTheme="minorHAnsi" w:hAnsiTheme="minorHAnsi" w:cstheme="minorHAnsi"/>
          <w:i/>
          <w:color w:val="000000"/>
        </w:rPr>
        <w:t>k</w:t>
      </w:r>
      <w:r w:rsidR="003241A1">
        <w:rPr>
          <w:rFonts w:asciiTheme="minorHAnsi" w:hAnsiTheme="minorHAnsi" w:cstheme="minorHAnsi"/>
          <w:color w:val="000000"/>
        </w:rPr>
        <w:t>)</w:t>
      </w:r>
      <w:r w:rsidR="004B0FC4">
        <w:rPr>
          <w:rFonts w:asciiTheme="minorHAnsi" w:hAnsiTheme="minorHAnsi" w:cstheme="minorHAnsi"/>
          <w:color w:val="000000"/>
        </w:rPr>
        <w:t xml:space="preserve">. </w:t>
      </w:r>
      <w:r w:rsidR="004B0FC4" w:rsidRPr="00A409D1">
        <w:rPr>
          <w:rFonts w:asciiTheme="minorHAnsi" w:hAnsiTheme="minorHAnsi" w:cstheme="minorHAnsi"/>
          <w:color w:val="000000"/>
        </w:rPr>
        <w:t xml:space="preserve">Double-check the </w:t>
      </w:r>
      <w:r w:rsidR="004B0FC4">
        <w:rPr>
          <w:rFonts w:asciiTheme="minorHAnsi" w:hAnsiTheme="minorHAnsi" w:cstheme="minorHAnsi"/>
          <w:color w:val="000000"/>
        </w:rPr>
        <w:t>equations</w:t>
      </w:r>
      <w:r w:rsidR="004B0FC4" w:rsidRPr="00A409D1">
        <w:rPr>
          <w:rFonts w:asciiTheme="minorHAnsi" w:hAnsiTheme="minorHAnsi" w:cstheme="minorHAnsi"/>
          <w:color w:val="000000"/>
        </w:rPr>
        <w:t xml:space="preserve"> you just entered </w:t>
      </w:r>
      <w:r w:rsidR="004B0FC4">
        <w:rPr>
          <w:rFonts w:asciiTheme="minorHAnsi" w:hAnsiTheme="minorHAnsi" w:cstheme="minorHAnsi"/>
          <w:color w:val="000000"/>
        </w:rPr>
        <w:t xml:space="preserve">and convince yourself that the results make sense </w:t>
      </w:r>
      <w:r w:rsidR="004B0FC4" w:rsidRPr="00A409D1">
        <w:rPr>
          <w:rFonts w:asciiTheme="minorHAnsi" w:hAnsiTheme="minorHAnsi" w:cstheme="minorHAnsi"/>
          <w:color w:val="000000"/>
        </w:rPr>
        <w:t xml:space="preserve">- </w:t>
      </w:r>
      <w:r w:rsidR="004B0FC4" w:rsidRPr="00A409D1">
        <w:rPr>
          <w:rFonts w:asciiTheme="minorHAnsi" w:hAnsiTheme="minorHAnsi" w:cstheme="minorHAnsi"/>
          <w:b/>
          <w:color w:val="000000"/>
        </w:rPr>
        <w:t xml:space="preserve">ALWAYS double-check your </w:t>
      </w:r>
      <w:r w:rsidR="004B0FC4">
        <w:rPr>
          <w:rFonts w:asciiTheme="minorHAnsi" w:hAnsiTheme="minorHAnsi" w:cstheme="minorHAnsi"/>
          <w:b/>
          <w:color w:val="000000"/>
        </w:rPr>
        <w:t>calculations</w:t>
      </w:r>
      <w:r w:rsidR="004B0FC4" w:rsidRPr="00A409D1">
        <w:rPr>
          <w:rFonts w:asciiTheme="minorHAnsi" w:hAnsiTheme="minorHAnsi" w:cstheme="minorHAnsi"/>
          <w:color w:val="000000"/>
        </w:rPr>
        <w:t>!</w:t>
      </w:r>
    </w:p>
    <w:p w14:paraId="6D8F447D" w14:textId="77777777" w:rsidR="003241A1" w:rsidRDefault="003241A1" w:rsidP="003241A1">
      <w:pPr>
        <w:spacing w:before="120"/>
        <w:rPr>
          <w:rFonts w:asciiTheme="minorHAnsi" w:hAnsiTheme="minorHAnsi" w:cstheme="minorHAnsi"/>
          <w:color w:val="000000"/>
          <w:u w:val="single"/>
        </w:rPr>
      </w:pPr>
    </w:p>
    <w:p w14:paraId="251AC29A" w14:textId="396B89B9" w:rsidR="009C77A6" w:rsidRPr="003241A1" w:rsidRDefault="009C77A6" w:rsidP="003241A1">
      <w:pPr>
        <w:spacing w:before="120"/>
        <w:rPr>
          <w:rFonts w:asciiTheme="minorHAnsi" w:hAnsiTheme="minorHAnsi" w:cstheme="minorHAnsi"/>
          <w:color w:val="000000"/>
          <w:u w:val="single"/>
        </w:rPr>
      </w:pPr>
      <w:r w:rsidRPr="003241A1">
        <w:rPr>
          <w:rFonts w:asciiTheme="minorHAnsi" w:hAnsiTheme="minorHAnsi" w:cstheme="minorHAnsi"/>
          <w:color w:val="000000"/>
          <w:u w:val="single"/>
        </w:rPr>
        <w:t>Copying formulae</w:t>
      </w:r>
    </w:p>
    <w:p w14:paraId="30488036" w14:textId="6D41C0FA" w:rsidR="00842C52" w:rsidRPr="003241A1" w:rsidRDefault="003241A1" w:rsidP="003241A1">
      <w:pPr>
        <w:spacing w:before="120"/>
        <w:rPr>
          <w:rFonts w:asciiTheme="minorHAnsi" w:hAnsiTheme="minorHAnsi" w:cstheme="minorHAnsi"/>
          <w:color w:val="000000"/>
        </w:rPr>
      </w:pPr>
      <w:r>
        <w:rPr>
          <w:rFonts w:asciiTheme="minorHAnsi" w:hAnsiTheme="minorHAnsi" w:cstheme="minorHAnsi"/>
          <w:color w:val="000000"/>
        </w:rPr>
        <w:t>Once you are confident the equations you entered in B3 and C3 are correct</w:t>
      </w:r>
      <w:r w:rsidRPr="00A409D1">
        <w:rPr>
          <w:rFonts w:asciiTheme="minorHAnsi" w:hAnsiTheme="minorHAnsi" w:cstheme="minorHAnsi"/>
          <w:color w:val="000000"/>
        </w:rPr>
        <w:t xml:space="preserve">, </w:t>
      </w:r>
      <w:r w:rsidR="00970993" w:rsidRPr="003241A1">
        <w:rPr>
          <w:rFonts w:asciiTheme="minorHAnsi" w:hAnsiTheme="minorHAnsi" w:cstheme="minorHAnsi"/>
          <w:color w:val="000000"/>
        </w:rPr>
        <w:t>copy th</w:t>
      </w:r>
      <w:r w:rsidR="009C77A6" w:rsidRPr="003241A1">
        <w:rPr>
          <w:rFonts w:asciiTheme="minorHAnsi" w:hAnsiTheme="minorHAnsi" w:cstheme="minorHAnsi"/>
          <w:color w:val="000000"/>
        </w:rPr>
        <w:t>e</w:t>
      </w:r>
      <w:r w:rsidR="00970993" w:rsidRPr="003241A1">
        <w:rPr>
          <w:rFonts w:asciiTheme="minorHAnsi" w:hAnsiTheme="minorHAnsi" w:cstheme="minorHAnsi"/>
          <w:color w:val="000000"/>
        </w:rPr>
        <w:t xml:space="preserve"> formula</w:t>
      </w:r>
      <w:r>
        <w:rPr>
          <w:rFonts w:asciiTheme="minorHAnsi" w:hAnsiTheme="minorHAnsi" w:cstheme="minorHAnsi"/>
          <w:color w:val="000000"/>
        </w:rPr>
        <w:t>e</w:t>
      </w:r>
      <w:r w:rsidR="00970993" w:rsidRPr="003241A1">
        <w:rPr>
          <w:rFonts w:asciiTheme="minorHAnsi" w:hAnsiTheme="minorHAnsi" w:cstheme="minorHAnsi"/>
          <w:color w:val="000000"/>
        </w:rPr>
        <w:t xml:space="preserve"> to the other rows of </w:t>
      </w:r>
      <w:r>
        <w:rPr>
          <w:rFonts w:asciiTheme="minorHAnsi" w:hAnsiTheme="minorHAnsi" w:cstheme="minorHAnsi"/>
          <w:color w:val="000000"/>
        </w:rPr>
        <w:t>the time series</w:t>
      </w:r>
      <w:r w:rsidR="009C77A6" w:rsidRPr="003241A1">
        <w:rPr>
          <w:rFonts w:asciiTheme="minorHAnsi" w:hAnsiTheme="minorHAnsi" w:cstheme="minorHAnsi"/>
          <w:color w:val="000000"/>
        </w:rPr>
        <w:t xml:space="preserve">. To do this, </w:t>
      </w:r>
      <w:r w:rsidR="00AF667D" w:rsidRPr="003241A1">
        <w:rPr>
          <w:rFonts w:asciiTheme="minorHAnsi" w:hAnsiTheme="minorHAnsi" w:cstheme="minorHAnsi"/>
          <w:color w:val="000000"/>
        </w:rPr>
        <w:t>click B3, then hold down ctrl/command while clicking C3. Then, hold down the square in the bottom right of C3, and drag down our entire time series (to row 50</w:t>
      </w:r>
      <w:r>
        <w:rPr>
          <w:rFonts w:asciiTheme="minorHAnsi" w:hAnsiTheme="minorHAnsi" w:cstheme="minorHAnsi"/>
          <w:color w:val="000000"/>
        </w:rPr>
        <w:t>2</w:t>
      </w:r>
      <w:r w:rsidR="00AF667D" w:rsidRPr="003241A1">
        <w:rPr>
          <w:rFonts w:asciiTheme="minorHAnsi" w:hAnsiTheme="minorHAnsi" w:cstheme="minorHAnsi"/>
          <w:color w:val="000000"/>
        </w:rPr>
        <w:t xml:space="preserve">). </w:t>
      </w:r>
      <w:r w:rsidRPr="004E169B">
        <w:rPr>
          <w:rFonts w:asciiTheme="minorHAnsi" w:hAnsiTheme="minorHAnsi" w:cstheme="minorHAnsi"/>
          <w:b/>
          <w:color w:val="000000"/>
        </w:rPr>
        <w:t xml:space="preserve">Double-check that the formulae copied correctly and that the results </w:t>
      </w:r>
      <w:r w:rsidRPr="004E169B">
        <w:rPr>
          <w:rFonts w:asciiTheme="minorHAnsi" w:hAnsiTheme="minorHAnsi" w:cstheme="minorHAnsi"/>
          <w:color w:val="000000"/>
        </w:rPr>
        <w:t xml:space="preserve">make sense. </w:t>
      </w:r>
    </w:p>
    <w:p w14:paraId="62C6F8C2" w14:textId="77777777" w:rsidR="00383F01" w:rsidRPr="003241A1" w:rsidRDefault="00383F01" w:rsidP="003241A1">
      <w:pPr>
        <w:spacing w:before="120"/>
        <w:rPr>
          <w:rFonts w:asciiTheme="minorHAnsi" w:hAnsiTheme="minorHAnsi" w:cstheme="minorHAnsi"/>
          <w:color w:val="000000"/>
        </w:rPr>
      </w:pPr>
    </w:p>
    <w:p w14:paraId="15514077" w14:textId="33E788EC" w:rsidR="00E8227D" w:rsidRPr="00A5330F" w:rsidRDefault="00B85780" w:rsidP="003241A1">
      <w:pPr>
        <w:spacing w:before="120"/>
        <w:rPr>
          <w:rFonts w:asciiTheme="minorHAnsi" w:hAnsiTheme="minorHAnsi" w:cstheme="minorHAnsi"/>
          <w:color w:val="000000"/>
          <w:sz w:val="28"/>
        </w:rPr>
      </w:pPr>
      <w:r w:rsidRPr="00A5330F">
        <w:rPr>
          <w:rFonts w:asciiTheme="minorHAnsi" w:hAnsiTheme="minorHAnsi" w:cstheme="minorHAnsi"/>
          <w:b/>
          <w:color w:val="000000"/>
          <w:sz w:val="28"/>
        </w:rPr>
        <w:t xml:space="preserve">3. </w:t>
      </w:r>
      <w:r w:rsidR="00E8227D" w:rsidRPr="00A5330F">
        <w:rPr>
          <w:rFonts w:asciiTheme="minorHAnsi" w:hAnsiTheme="minorHAnsi" w:cstheme="minorHAnsi"/>
          <w:b/>
          <w:color w:val="000000"/>
          <w:sz w:val="28"/>
        </w:rPr>
        <w:t xml:space="preserve">Exporting </w:t>
      </w:r>
      <w:r w:rsidR="000B2F98" w:rsidRPr="00A5330F">
        <w:rPr>
          <w:rFonts w:asciiTheme="minorHAnsi" w:hAnsiTheme="minorHAnsi" w:cstheme="minorHAnsi"/>
          <w:b/>
          <w:color w:val="000000"/>
          <w:sz w:val="28"/>
        </w:rPr>
        <w:t>worksheet</w:t>
      </w:r>
      <w:r w:rsidR="0093764E">
        <w:rPr>
          <w:rFonts w:asciiTheme="minorHAnsi" w:hAnsiTheme="minorHAnsi" w:cstheme="minorHAnsi"/>
          <w:b/>
          <w:color w:val="000000"/>
          <w:sz w:val="28"/>
        </w:rPr>
        <w:t>s</w:t>
      </w:r>
      <w:r w:rsidR="00E8227D" w:rsidRPr="00A5330F">
        <w:rPr>
          <w:rFonts w:asciiTheme="minorHAnsi" w:hAnsiTheme="minorHAnsi" w:cstheme="minorHAnsi"/>
          <w:b/>
          <w:color w:val="000000"/>
          <w:sz w:val="28"/>
        </w:rPr>
        <w:t xml:space="preserve"> </w:t>
      </w:r>
      <w:r w:rsidR="00C83BA2" w:rsidRPr="00A5330F">
        <w:rPr>
          <w:rFonts w:asciiTheme="minorHAnsi" w:hAnsiTheme="minorHAnsi" w:cstheme="minorHAnsi"/>
          <w:b/>
          <w:color w:val="000000"/>
          <w:sz w:val="28"/>
        </w:rPr>
        <w:t>as</w:t>
      </w:r>
      <w:r w:rsidR="00E8227D" w:rsidRPr="00A5330F">
        <w:rPr>
          <w:rFonts w:asciiTheme="minorHAnsi" w:hAnsiTheme="minorHAnsi" w:cstheme="minorHAnsi"/>
          <w:b/>
          <w:color w:val="000000"/>
          <w:sz w:val="28"/>
        </w:rPr>
        <w:t xml:space="preserve"> </w:t>
      </w:r>
      <w:r w:rsidR="00873553" w:rsidRPr="00A5330F">
        <w:rPr>
          <w:rFonts w:asciiTheme="minorHAnsi" w:hAnsiTheme="minorHAnsi" w:cstheme="minorHAnsi"/>
          <w:b/>
          <w:color w:val="000000"/>
          <w:sz w:val="28"/>
        </w:rPr>
        <w:t>.</w:t>
      </w:r>
      <w:r w:rsidR="00E8227D" w:rsidRPr="00A5330F">
        <w:rPr>
          <w:rFonts w:asciiTheme="minorHAnsi" w:hAnsiTheme="minorHAnsi" w:cstheme="minorHAnsi"/>
          <w:b/>
          <w:color w:val="000000"/>
          <w:sz w:val="28"/>
        </w:rPr>
        <w:t>csv (</w:t>
      </w:r>
      <w:r w:rsidR="00E8227D" w:rsidRPr="00A5330F">
        <w:rPr>
          <w:rFonts w:asciiTheme="minorHAnsi" w:hAnsiTheme="minorHAnsi" w:cstheme="minorHAnsi"/>
          <w:b/>
          <w:i/>
          <w:color w:val="000000"/>
          <w:sz w:val="28"/>
        </w:rPr>
        <w:t>comma separated values</w:t>
      </w:r>
      <w:r w:rsidR="00E8227D" w:rsidRPr="00A5330F">
        <w:rPr>
          <w:rFonts w:asciiTheme="minorHAnsi" w:hAnsiTheme="minorHAnsi" w:cstheme="minorHAnsi"/>
          <w:b/>
          <w:color w:val="000000"/>
          <w:sz w:val="28"/>
        </w:rPr>
        <w:t>) file:</w:t>
      </w:r>
    </w:p>
    <w:p w14:paraId="75B1627A" w14:textId="275840CA" w:rsidR="00E8227D" w:rsidRPr="000B2F98" w:rsidRDefault="000933A5" w:rsidP="003241A1">
      <w:pPr>
        <w:spacing w:before="120"/>
        <w:rPr>
          <w:rFonts w:asciiTheme="minorHAnsi" w:hAnsiTheme="minorHAnsi" w:cstheme="minorHAnsi"/>
          <w:color w:val="000000"/>
        </w:rPr>
      </w:pPr>
      <w:r w:rsidRPr="000B2F98">
        <w:rPr>
          <w:rFonts w:asciiTheme="minorHAnsi" w:hAnsiTheme="minorHAnsi" w:cstheme="minorHAnsi"/>
          <w:color w:val="000000"/>
        </w:rPr>
        <w:t>Comma-separated values (</w:t>
      </w:r>
      <w:r w:rsidR="00873553" w:rsidRPr="000B2F98">
        <w:rPr>
          <w:rFonts w:asciiTheme="minorHAnsi" w:hAnsiTheme="minorHAnsi" w:cstheme="minorHAnsi"/>
          <w:color w:val="000000"/>
        </w:rPr>
        <w:t>.</w:t>
      </w:r>
      <w:r w:rsidRPr="000B2F98">
        <w:rPr>
          <w:rFonts w:asciiTheme="minorHAnsi" w:hAnsiTheme="minorHAnsi" w:cstheme="minorHAnsi"/>
          <w:color w:val="000000"/>
        </w:rPr>
        <w:t>csv) files</w:t>
      </w:r>
      <w:r w:rsidR="00E8227D" w:rsidRPr="000B2F98">
        <w:rPr>
          <w:rFonts w:asciiTheme="minorHAnsi" w:hAnsiTheme="minorHAnsi" w:cstheme="minorHAnsi"/>
          <w:color w:val="000000"/>
        </w:rPr>
        <w:t xml:space="preserve"> are text files </w:t>
      </w:r>
      <w:r w:rsidRPr="000B2F98">
        <w:rPr>
          <w:rFonts w:asciiTheme="minorHAnsi" w:hAnsiTheme="minorHAnsi" w:cstheme="minorHAnsi"/>
          <w:color w:val="000000"/>
        </w:rPr>
        <w:t xml:space="preserve">that </w:t>
      </w:r>
      <w:r w:rsidR="00A260FF" w:rsidRPr="000B2F98">
        <w:rPr>
          <w:rFonts w:asciiTheme="minorHAnsi" w:hAnsiTheme="minorHAnsi" w:cstheme="minorHAnsi"/>
          <w:color w:val="000000"/>
        </w:rPr>
        <w:t xml:space="preserve">can be </w:t>
      </w:r>
      <w:r w:rsidRPr="000B2F98">
        <w:rPr>
          <w:rFonts w:asciiTheme="minorHAnsi" w:hAnsiTheme="minorHAnsi" w:cstheme="minorHAnsi"/>
          <w:color w:val="000000"/>
        </w:rPr>
        <w:t>checked and edited</w:t>
      </w:r>
      <w:r w:rsidR="00A260FF" w:rsidRPr="000B2F98">
        <w:rPr>
          <w:rFonts w:asciiTheme="minorHAnsi" w:hAnsiTheme="minorHAnsi" w:cstheme="minorHAnsi"/>
          <w:color w:val="000000"/>
        </w:rPr>
        <w:t xml:space="preserve"> easily</w:t>
      </w:r>
      <w:r w:rsidRPr="000B2F98">
        <w:rPr>
          <w:rFonts w:asciiTheme="minorHAnsi" w:hAnsiTheme="minorHAnsi" w:cstheme="minorHAnsi"/>
          <w:color w:val="000000"/>
        </w:rPr>
        <w:t xml:space="preserve">, and that are compatible with </w:t>
      </w:r>
      <w:r w:rsidR="00E8227D" w:rsidRPr="000B2F98">
        <w:rPr>
          <w:rFonts w:asciiTheme="minorHAnsi" w:hAnsiTheme="minorHAnsi" w:cstheme="minorHAnsi"/>
          <w:color w:val="000000"/>
        </w:rPr>
        <w:t>all programming languages (</w:t>
      </w:r>
      <w:proofErr w:type="gramStart"/>
      <w:r w:rsidR="00E8227D" w:rsidRPr="000B2F98">
        <w:rPr>
          <w:rFonts w:asciiTheme="minorHAnsi" w:hAnsiTheme="minorHAnsi" w:cstheme="minorHAnsi"/>
          <w:color w:val="000000"/>
        </w:rPr>
        <w:t>e.g.</w:t>
      </w:r>
      <w:proofErr w:type="gramEnd"/>
      <w:r w:rsidR="00E8227D" w:rsidRPr="000B2F98">
        <w:rPr>
          <w:rFonts w:asciiTheme="minorHAnsi" w:hAnsiTheme="minorHAnsi" w:cstheme="minorHAnsi"/>
          <w:color w:val="000000"/>
        </w:rPr>
        <w:t xml:space="preserve"> </w:t>
      </w:r>
      <w:r w:rsidR="00E8227D" w:rsidRPr="000B2F98">
        <w:rPr>
          <w:rFonts w:asciiTheme="minorHAnsi" w:hAnsiTheme="minorHAnsi" w:cstheme="minorHAnsi"/>
          <w:i/>
          <w:color w:val="000000"/>
        </w:rPr>
        <w:t>R</w:t>
      </w:r>
      <w:r w:rsidR="00E8227D" w:rsidRPr="000B2F98">
        <w:rPr>
          <w:rFonts w:asciiTheme="minorHAnsi" w:hAnsiTheme="minorHAnsi" w:cstheme="minorHAnsi"/>
          <w:color w:val="000000"/>
        </w:rPr>
        <w:t>).</w:t>
      </w:r>
      <w:r w:rsidRPr="000B2F98">
        <w:rPr>
          <w:rFonts w:asciiTheme="minorHAnsi" w:hAnsiTheme="minorHAnsi" w:cstheme="minorHAnsi"/>
          <w:color w:val="000000"/>
        </w:rPr>
        <w:t xml:space="preserve"> </w:t>
      </w:r>
      <w:proofErr w:type="gramStart"/>
      <w:r w:rsidRPr="000B2F98">
        <w:rPr>
          <w:rFonts w:asciiTheme="minorHAnsi" w:hAnsiTheme="minorHAnsi" w:cstheme="minorHAnsi"/>
          <w:color w:val="000000"/>
        </w:rPr>
        <w:t>So</w:t>
      </w:r>
      <w:proofErr w:type="gramEnd"/>
      <w:r w:rsidRPr="000B2F98">
        <w:rPr>
          <w:rFonts w:asciiTheme="minorHAnsi" w:hAnsiTheme="minorHAnsi" w:cstheme="minorHAnsi"/>
          <w:color w:val="000000"/>
        </w:rPr>
        <w:t xml:space="preserve"> you will save the </w:t>
      </w:r>
      <w:r w:rsidRPr="000B2F98">
        <w:rPr>
          <w:rFonts w:asciiTheme="minorHAnsi" w:hAnsiTheme="minorHAnsi" w:cstheme="minorHAnsi"/>
          <w:color w:val="000000"/>
        </w:rPr>
        <w:lastRenderedPageBreak/>
        <w:t>worksheet</w:t>
      </w:r>
      <w:r w:rsidR="0093764E">
        <w:rPr>
          <w:rFonts w:asciiTheme="minorHAnsi" w:hAnsiTheme="minorHAnsi" w:cstheme="minorHAnsi"/>
          <w:color w:val="000000"/>
        </w:rPr>
        <w:t>s</w:t>
      </w:r>
      <w:r w:rsidRPr="000B2F98">
        <w:rPr>
          <w:rFonts w:asciiTheme="minorHAnsi" w:hAnsiTheme="minorHAnsi" w:cstheme="minorHAnsi"/>
          <w:color w:val="000000"/>
        </w:rPr>
        <w:t xml:space="preserve"> you just created into </w:t>
      </w:r>
      <w:r w:rsidR="00873553" w:rsidRPr="000B2F98">
        <w:rPr>
          <w:rFonts w:asciiTheme="minorHAnsi" w:hAnsiTheme="minorHAnsi" w:cstheme="minorHAnsi"/>
          <w:color w:val="000000"/>
        </w:rPr>
        <w:t>.</w:t>
      </w:r>
      <w:r w:rsidRPr="000B2F98">
        <w:rPr>
          <w:rFonts w:asciiTheme="minorHAnsi" w:hAnsiTheme="minorHAnsi" w:cstheme="minorHAnsi"/>
          <w:color w:val="000000"/>
        </w:rPr>
        <w:t>csv file</w:t>
      </w:r>
      <w:r w:rsidR="0093764E">
        <w:rPr>
          <w:rFonts w:asciiTheme="minorHAnsi" w:hAnsiTheme="minorHAnsi" w:cstheme="minorHAnsi"/>
          <w:color w:val="000000"/>
        </w:rPr>
        <w:t>s</w:t>
      </w:r>
      <w:r w:rsidRPr="000B2F98">
        <w:rPr>
          <w:rFonts w:asciiTheme="minorHAnsi" w:hAnsiTheme="minorHAnsi" w:cstheme="minorHAnsi"/>
          <w:color w:val="000000"/>
        </w:rPr>
        <w:t xml:space="preserve">. </w:t>
      </w:r>
    </w:p>
    <w:p w14:paraId="702FC66B" w14:textId="6B26C136" w:rsidR="001B3ED7" w:rsidRPr="000B2F98" w:rsidRDefault="00873553" w:rsidP="003241A1">
      <w:pPr>
        <w:spacing w:before="120"/>
        <w:rPr>
          <w:rFonts w:asciiTheme="minorHAnsi" w:hAnsiTheme="minorHAnsi" w:cstheme="minorHAnsi"/>
          <w:color w:val="000000"/>
        </w:rPr>
      </w:pPr>
      <w:r w:rsidRPr="000B2F98">
        <w:rPr>
          <w:rFonts w:asciiTheme="minorHAnsi" w:hAnsiTheme="minorHAnsi" w:cstheme="minorHAnsi"/>
          <w:color w:val="000000"/>
        </w:rPr>
        <w:t xml:space="preserve">Before you do this, </w:t>
      </w:r>
      <w:r w:rsidRPr="000B2F98">
        <w:rPr>
          <w:rFonts w:asciiTheme="minorHAnsi" w:hAnsiTheme="minorHAnsi" w:cstheme="minorHAnsi"/>
          <w:b/>
          <w:color w:val="000000"/>
        </w:rPr>
        <w:t>m</w:t>
      </w:r>
      <w:r w:rsidR="001B3ED7" w:rsidRPr="000B2F98">
        <w:rPr>
          <w:rFonts w:asciiTheme="minorHAnsi" w:hAnsiTheme="minorHAnsi" w:cstheme="minorHAnsi"/>
          <w:b/>
          <w:color w:val="000000"/>
        </w:rPr>
        <w:t xml:space="preserve">ake sure you have saved your data file as an </w:t>
      </w:r>
      <w:r w:rsidR="001B3ED7" w:rsidRPr="000B2F98">
        <w:rPr>
          <w:rFonts w:asciiTheme="minorHAnsi" w:hAnsiTheme="minorHAnsi" w:cstheme="minorHAnsi"/>
          <w:b/>
          <w:i/>
          <w:color w:val="000000"/>
        </w:rPr>
        <w:t>Excel</w:t>
      </w:r>
      <w:r w:rsidR="001B3ED7" w:rsidRPr="000B2F98">
        <w:rPr>
          <w:rFonts w:asciiTheme="minorHAnsi" w:hAnsiTheme="minorHAnsi" w:cstheme="minorHAnsi"/>
          <w:b/>
          <w:color w:val="000000"/>
        </w:rPr>
        <w:t xml:space="preserve"> </w:t>
      </w:r>
      <w:r w:rsidR="000B2F98">
        <w:rPr>
          <w:rFonts w:asciiTheme="minorHAnsi" w:hAnsiTheme="minorHAnsi" w:cstheme="minorHAnsi"/>
          <w:b/>
          <w:color w:val="000000"/>
        </w:rPr>
        <w:t>w</w:t>
      </w:r>
      <w:r w:rsidR="00D515B6" w:rsidRPr="000B2F98">
        <w:rPr>
          <w:rFonts w:asciiTheme="minorHAnsi" w:hAnsiTheme="minorHAnsi" w:cstheme="minorHAnsi"/>
          <w:b/>
          <w:color w:val="000000"/>
        </w:rPr>
        <w:t xml:space="preserve">orkbook </w:t>
      </w:r>
      <w:r w:rsidR="001B3ED7" w:rsidRPr="000B2F98">
        <w:rPr>
          <w:rFonts w:asciiTheme="minorHAnsi" w:hAnsiTheme="minorHAnsi" w:cstheme="minorHAnsi"/>
          <w:b/>
          <w:color w:val="000000"/>
        </w:rPr>
        <w:t>file</w:t>
      </w:r>
      <w:r w:rsidR="001B3ED7" w:rsidRPr="000B2F98">
        <w:rPr>
          <w:rFonts w:asciiTheme="minorHAnsi" w:hAnsiTheme="minorHAnsi" w:cstheme="minorHAnsi"/>
          <w:color w:val="000000"/>
        </w:rPr>
        <w:t xml:space="preserve"> (</w:t>
      </w:r>
      <w:r w:rsidR="001C567E" w:rsidRPr="000B2F98">
        <w:rPr>
          <w:rFonts w:asciiTheme="minorHAnsi" w:hAnsiTheme="minorHAnsi" w:cstheme="minorHAnsi"/>
          <w:color w:val="000000"/>
        </w:rPr>
        <w:t>EEB319_Lab1_ExcelExample.xlsx</w:t>
      </w:r>
      <w:r w:rsidR="0004244D" w:rsidRPr="000B2F98">
        <w:rPr>
          <w:rFonts w:asciiTheme="minorHAnsi" w:hAnsiTheme="minorHAnsi" w:cstheme="minorHAnsi"/>
          <w:color w:val="000000"/>
        </w:rPr>
        <w:t>)</w:t>
      </w:r>
      <w:r w:rsidR="001B3ED7" w:rsidRPr="000B2F98">
        <w:rPr>
          <w:rFonts w:asciiTheme="minorHAnsi" w:hAnsiTheme="minorHAnsi" w:cstheme="minorHAnsi"/>
          <w:color w:val="000000"/>
        </w:rPr>
        <w:t>.</w:t>
      </w:r>
      <w:r w:rsidR="005362FD" w:rsidRPr="000B2F98">
        <w:rPr>
          <w:rFonts w:asciiTheme="minorHAnsi" w:hAnsiTheme="minorHAnsi" w:cstheme="minorHAnsi"/>
          <w:color w:val="000000"/>
        </w:rPr>
        <w:t xml:space="preserve"> This is important when you have multiple worksheets since </w:t>
      </w:r>
      <w:r w:rsidR="005376C5" w:rsidRPr="000B2F98">
        <w:rPr>
          <w:rFonts w:asciiTheme="minorHAnsi" w:hAnsiTheme="minorHAnsi" w:cstheme="minorHAnsi"/>
          <w:color w:val="000000"/>
        </w:rPr>
        <w:t>a single</w:t>
      </w:r>
      <w:r w:rsidR="005362FD" w:rsidRPr="000B2F98">
        <w:rPr>
          <w:rFonts w:asciiTheme="minorHAnsi" w:hAnsiTheme="minorHAnsi" w:cstheme="minorHAnsi"/>
          <w:color w:val="000000"/>
        </w:rPr>
        <w:t xml:space="preserve"> worksheet is saved in a </w:t>
      </w:r>
      <w:r w:rsidRPr="000B2F98">
        <w:rPr>
          <w:rFonts w:asciiTheme="minorHAnsi" w:hAnsiTheme="minorHAnsi" w:cstheme="minorHAnsi"/>
          <w:color w:val="000000"/>
        </w:rPr>
        <w:t>.</w:t>
      </w:r>
      <w:r w:rsidR="005362FD" w:rsidRPr="000B2F98">
        <w:rPr>
          <w:rFonts w:asciiTheme="minorHAnsi" w:hAnsiTheme="minorHAnsi" w:cstheme="minorHAnsi"/>
          <w:color w:val="000000"/>
        </w:rPr>
        <w:t xml:space="preserve">csv file and you will lose </w:t>
      </w:r>
      <w:r w:rsidR="005376C5" w:rsidRPr="000B2F98">
        <w:rPr>
          <w:rFonts w:asciiTheme="minorHAnsi" w:hAnsiTheme="minorHAnsi" w:cstheme="minorHAnsi"/>
          <w:color w:val="000000"/>
        </w:rPr>
        <w:t xml:space="preserve">all </w:t>
      </w:r>
      <w:r w:rsidR="005362FD" w:rsidRPr="000B2F98">
        <w:rPr>
          <w:rFonts w:asciiTheme="minorHAnsi" w:hAnsiTheme="minorHAnsi" w:cstheme="minorHAnsi"/>
          <w:color w:val="000000"/>
        </w:rPr>
        <w:t xml:space="preserve">other worksheets. </w:t>
      </w:r>
      <w:r w:rsidR="001B3ED7" w:rsidRPr="000B2F98">
        <w:rPr>
          <w:rFonts w:asciiTheme="minorHAnsi" w:hAnsiTheme="minorHAnsi" w:cstheme="minorHAnsi"/>
          <w:color w:val="000000"/>
        </w:rPr>
        <w:t xml:space="preserve"> </w:t>
      </w:r>
    </w:p>
    <w:p w14:paraId="4CC7A3EE" w14:textId="3A403331" w:rsidR="00E8227D" w:rsidRDefault="0004244D" w:rsidP="003241A1">
      <w:pPr>
        <w:spacing w:before="120"/>
        <w:rPr>
          <w:rFonts w:asciiTheme="minorHAnsi" w:hAnsiTheme="minorHAnsi" w:cstheme="minorHAnsi"/>
          <w:color w:val="000000"/>
        </w:rPr>
      </w:pPr>
      <w:r w:rsidRPr="000B2F98">
        <w:rPr>
          <w:rFonts w:asciiTheme="minorHAnsi" w:hAnsiTheme="minorHAnsi" w:cstheme="minorHAnsi"/>
          <w:color w:val="000000"/>
        </w:rPr>
        <w:t>Position y</w:t>
      </w:r>
      <w:r w:rsidR="00A260FF" w:rsidRPr="000B2F98">
        <w:rPr>
          <w:rFonts w:asciiTheme="minorHAnsi" w:hAnsiTheme="minorHAnsi" w:cstheme="minorHAnsi"/>
          <w:color w:val="000000"/>
        </w:rPr>
        <w:t xml:space="preserve">our cursor somewhere on the </w:t>
      </w:r>
      <w:r w:rsidR="001C567E" w:rsidRPr="000B2F98">
        <w:rPr>
          <w:rFonts w:asciiTheme="minorHAnsi" w:hAnsiTheme="minorHAnsi" w:cstheme="minorHAnsi"/>
          <w:color w:val="000000"/>
        </w:rPr>
        <w:t>“</w:t>
      </w:r>
      <w:proofErr w:type="spellStart"/>
      <w:r w:rsidR="001C567E" w:rsidRPr="000B2F98">
        <w:rPr>
          <w:rFonts w:asciiTheme="minorHAnsi" w:hAnsiTheme="minorHAnsi" w:cstheme="minorHAnsi"/>
          <w:color w:val="000000"/>
        </w:rPr>
        <w:t>ModelSimulation</w:t>
      </w:r>
      <w:r w:rsidR="0093764E">
        <w:rPr>
          <w:rFonts w:asciiTheme="minorHAnsi" w:hAnsiTheme="minorHAnsi" w:cstheme="minorHAnsi"/>
          <w:color w:val="000000"/>
        </w:rPr>
        <w:t>_x</w:t>
      </w:r>
      <w:proofErr w:type="spellEnd"/>
      <w:r w:rsidR="001C567E" w:rsidRPr="000B2F98">
        <w:rPr>
          <w:rFonts w:asciiTheme="minorHAnsi" w:hAnsiTheme="minorHAnsi" w:cstheme="minorHAnsi"/>
          <w:color w:val="000000"/>
        </w:rPr>
        <w:t xml:space="preserve">” </w:t>
      </w:r>
      <w:r w:rsidR="000B2F98">
        <w:rPr>
          <w:rFonts w:asciiTheme="minorHAnsi" w:hAnsiTheme="minorHAnsi" w:cstheme="minorHAnsi"/>
          <w:color w:val="000000"/>
        </w:rPr>
        <w:t>work</w:t>
      </w:r>
      <w:r w:rsidR="001C567E" w:rsidRPr="000B2F98">
        <w:rPr>
          <w:rFonts w:asciiTheme="minorHAnsi" w:hAnsiTheme="minorHAnsi" w:cstheme="minorHAnsi"/>
          <w:color w:val="000000"/>
        </w:rPr>
        <w:t>sheet of the EEB319_Lab1_ExcelExample</w:t>
      </w:r>
      <w:r w:rsidR="001C567E" w:rsidRPr="000B2F98" w:rsidDel="001C567E">
        <w:rPr>
          <w:rFonts w:asciiTheme="minorHAnsi" w:hAnsiTheme="minorHAnsi" w:cstheme="minorHAnsi"/>
          <w:i/>
          <w:color w:val="000000"/>
        </w:rPr>
        <w:t xml:space="preserve"> </w:t>
      </w:r>
      <w:r w:rsidR="00A260FF" w:rsidRPr="000B2F98">
        <w:rPr>
          <w:rFonts w:asciiTheme="minorHAnsi" w:hAnsiTheme="minorHAnsi" w:cstheme="minorHAnsi"/>
          <w:color w:val="000000"/>
        </w:rPr>
        <w:t>work</w:t>
      </w:r>
      <w:r w:rsidR="001C567E" w:rsidRPr="000B2F98">
        <w:rPr>
          <w:rFonts w:asciiTheme="minorHAnsi" w:hAnsiTheme="minorHAnsi" w:cstheme="minorHAnsi"/>
          <w:color w:val="000000"/>
        </w:rPr>
        <w:t>book</w:t>
      </w:r>
      <w:r w:rsidR="00A260FF" w:rsidRPr="000B2F98">
        <w:rPr>
          <w:rFonts w:asciiTheme="minorHAnsi" w:hAnsiTheme="minorHAnsi" w:cstheme="minorHAnsi"/>
          <w:color w:val="000000"/>
        </w:rPr>
        <w:t xml:space="preserve">, </w:t>
      </w:r>
      <w:r w:rsidR="00E8227D" w:rsidRPr="000B2F98">
        <w:rPr>
          <w:rFonts w:asciiTheme="minorHAnsi" w:hAnsiTheme="minorHAnsi" w:cstheme="minorHAnsi"/>
          <w:color w:val="000000"/>
        </w:rPr>
        <w:t xml:space="preserve">go to </w:t>
      </w:r>
      <w:r w:rsidR="00E8227D" w:rsidRPr="000B2F98">
        <w:rPr>
          <w:rFonts w:asciiTheme="minorHAnsi" w:hAnsiTheme="minorHAnsi" w:cstheme="minorHAnsi"/>
          <w:b/>
          <w:color w:val="000000"/>
        </w:rPr>
        <w:t>File</w:t>
      </w:r>
      <w:r w:rsidR="00431471" w:rsidRPr="000B2F98">
        <w:rPr>
          <w:rFonts w:asciiTheme="minorHAnsi" w:hAnsiTheme="minorHAnsi" w:cstheme="minorHAnsi"/>
          <w:b/>
          <w:color w:val="000000"/>
        </w:rPr>
        <w:t xml:space="preserve"> </w:t>
      </w:r>
      <w:r w:rsidR="00A260FF" w:rsidRPr="000B2F98">
        <w:rPr>
          <w:rFonts w:asciiTheme="minorHAnsi" w:hAnsiTheme="minorHAnsi" w:cstheme="minorHAnsi"/>
          <w:b/>
          <w:color w:val="000000"/>
        </w:rPr>
        <w:t>/</w:t>
      </w:r>
      <w:r w:rsidR="00431471" w:rsidRPr="000B2F98">
        <w:rPr>
          <w:rFonts w:asciiTheme="minorHAnsi" w:hAnsiTheme="minorHAnsi" w:cstheme="minorHAnsi"/>
          <w:b/>
          <w:color w:val="000000"/>
        </w:rPr>
        <w:t xml:space="preserve"> </w:t>
      </w:r>
      <w:r w:rsidR="00A260FF" w:rsidRPr="000B2F98">
        <w:rPr>
          <w:rFonts w:asciiTheme="minorHAnsi" w:hAnsiTheme="minorHAnsi" w:cstheme="minorHAnsi"/>
          <w:b/>
          <w:color w:val="000000"/>
        </w:rPr>
        <w:t>Save as</w:t>
      </w:r>
      <w:r w:rsidR="00E8227D" w:rsidRPr="000B2F98">
        <w:rPr>
          <w:rFonts w:asciiTheme="minorHAnsi" w:hAnsiTheme="minorHAnsi" w:cstheme="minorHAnsi"/>
          <w:color w:val="000000"/>
        </w:rPr>
        <w:t xml:space="preserve">, </w:t>
      </w:r>
      <w:r w:rsidR="00A260FF" w:rsidRPr="000B2F98">
        <w:rPr>
          <w:rFonts w:asciiTheme="minorHAnsi" w:hAnsiTheme="minorHAnsi" w:cstheme="minorHAnsi"/>
          <w:color w:val="000000"/>
        </w:rPr>
        <w:t>select the directory on your computer where you want to save this file</w:t>
      </w:r>
      <w:r w:rsidR="00873553" w:rsidRPr="000B2F98">
        <w:rPr>
          <w:rFonts w:asciiTheme="minorHAnsi" w:hAnsiTheme="minorHAnsi" w:cstheme="minorHAnsi"/>
          <w:color w:val="000000"/>
        </w:rPr>
        <w:t xml:space="preserve"> (best to create a directory called “</w:t>
      </w:r>
      <w:proofErr w:type="spellStart"/>
      <w:r w:rsidR="00873553" w:rsidRPr="000B2F98">
        <w:rPr>
          <w:rFonts w:asciiTheme="minorHAnsi" w:hAnsiTheme="minorHAnsi" w:cstheme="minorHAnsi"/>
          <w:i/>
          <w:color w:val="000000"/>
        </w:rPr>
        <w:t>R_Projects</w:t>
      </w:r>
      <w:proofErr w:type="spellEnd"/>
      <w:r w:rsidR="00873553" w:rsidRPr="000B2F98">
        <w:rPr>
          <w:rFonts w:asciiTheme="minorHAnsi" w:hAnsiTheme="minorHAnsi" w:cstheme="minorHAnsi"/>
          <w:i/>
          <w:color w:val="000000"/>
        </w:rPr>
        <w:t>/EEB319</w:t>
      </w:r>
      <w:r w:rsidR="00873553" w:rsidRPr="000B2F98">
        <w:rPr>
          <w:rFonts w:asciiTheme="minorHAnsi" w:hAnsiTheme="minorHAnsi" w:cstheme="minorHAnsi"/>
          <w:color w:val="000000"/>
        </w:rPr>
        <w:t>” where you can store all files for this course)</w:t>
      </w:r>
      <w:r w:rsidR="00A260FF" w:rsidRPr="000B2F98">
        <w:rPr>
          <w:rFonts w:asciiTheme="minorHAnsi" w:hAnsiTheme="minorHAnsi" w:cstheme="minorHAnsi"/>
          <w:color w:val="000000"/>
        </w:rPr>
        <w:t xml:space="preserve">, enter </w:t>
      </w:r>
      <w:r w:rsidR="00431471" w:rsidRPr="000B2F98">
        <w:rPr>
          <w:rFonts w:asciiTheme="minorHAnsi" w:hAnsiTheme="minorHAnsi" w:cstheme="minorHAnsi"/>
          <w:b/>
          <w:color w:val="000000"/>
        </w:rPr>
        <w:t xml:space="preserve">File </w:t>
      </w:r>
      <w:r w:rsidR="00A260FF" w:rsidRPr="000B2F98">
        <w:rPr>
          <w:rFonts w:asciiTheme="minorHAnsi" w:hAnsiTheme="minorHAnsi" w:cstheme="minorHAnsi"/>
          <w:b/>
          <w:color w:val="000000"/>
        </w:rPr>
        <w:t>name</w:t>
      </w:r>
      <w:r w:rsidR="00431471" w:rsidRPr="000B2F98">
        <w:rPr>
          <w:rFonts w:asciiTheme="minorHAnsi" w:hAnsiTheme="minorHAnsi" w:cstheme="minorHAnsi"/>
          <w:b/>
          <w:color w:val="000000"/>
        </w:rPr>
        <w:t>:</w:t>
      </w:r>
      <w:r w:rsidR="00A260FF" w:rsidRPr="000B2F98">
        <w:rPr>
          <w:rFonts w:asciiTheme="minorHAnsi" w:hAnsiTheme="minorHAnsi" w:cstheme="minorHAnsi"/>
          <w:color w:val="000000"/>
        </w:rPr>
        <w:t xml:space="preserve"> </w:t>
      </w:r>
      <w:proofErr w:type="spellStart"/>
      <w:r w:rsidR="001C567E" w:rsidRPr="000B2F98">
        <w:rPr>
          <w:rFonts w:asciiTheme="minorHAnsi" w:hAnsiTheme="minorHAnsi" w:cstheme="minorHAnsi"/>
          <w:color w:val="000000"/>
        </w:rPr>
        <w:t>ModelSimulation</w:t>
      </w:r>
      <w:r w:rsidR="0093764E">
        <w:rPr>
          <w:rFonts w:asciiTheme="minorHAnsi" w:hAnsiTheme="minorHAnsi" w:cstheme="minorHAnsi"/>
          <w:color w:val="000000"/>
        </w:rPr>
        <w:t>_x</w:t>
      </w:r>
      <w:proofErr w:type="spellEnd"/>
      <w:r w:rsidR="00431471" w:rsidRPr="000B2F98">
        <w:rPr>
          <w:rFonts w:asciiTheme="minorHAnsi" w:hAnsiTheme="minorHAnsi" w:cstheme="minorHAnsi"/>
          <w:color w:val="000000"/>
        </w:rPr>
        <w:t xml:space="preserve">, select </w:t>
      </w:r>
      <w:r w:rsidR="00431471" w:rsidRPr="000B2F98">
        <w:rPr>
          <w:rFonts w:asciiTheme="minorHAnsi" w:hAnsiTheme="minorHAnsi" w:cstheme="minorHAnsi"/>
          <w:b/>
          <w:color w:val="000000"/>
        </w:rPr>
        <w:t>File save as:</w:t>
      </w:r>
      <w:r w:rsidR="00431471" w:rsidRPr="000B2F98">
        <w:rPr>
          <w:rFonts w:asciiTheme="minorHAnsi" w:hAnsiTheme="minorHAnsi" w:cstheme="minorHAnsi"/>
          <w:color w:val="000000"/>
        </w:rPr>
        <w:t xml:space="preserve"> csv format and click the </w:t>
      </w:r>
      <w:r w:rsidR="00431471" w:rsidRPr="000B2F98">
        <w:rPr>
          <w:rFonts w:asciiTheme="minorHAnsi" w:hAnsiTheme="minorHAnsi" w:cstheme="minorHAnsi"/>
          <w:b/>
          <w:color w:val="000000"/>
        </w:rPr>
        <w:t>Save</w:t>
      </w:r>
      <w:r w:rsidR="00431471" w:rsidRPr="000B2F98">
        <w:rPr>
          <w:rFonts w:asciiTheme="minorHAnsi" w:hAnsiTheme="minorHAnsi" w:cstheme="minorHAnsi"/>
          <w:color w:val="000000"/>
        </w:rPr>
        <w:t xml:space="preserve"> button. Check that a file called “</w:t>
      </w:r>
      <w:r w:rsidR="001C567E" w:rsidRPr="000B2F98">
        <w:rPr>
          <w:rFonts w:asciiTheme="minorHAnsi" w:hAnsiTheme="minorHAnsi" w:cstheme="minorHAnsi"/>
          <w:color w:val="000000"/>
        </w:rPr>
        <w:t>ModelSimulation</w:t>
      </w:r>
      <w:r w:rsidR="0093764E">
        <w:rPr>
          <w:rFonts w:asciiTheme="minorHAnsi" w:hAnsiTheme="minorHAnsi" w:cstheme="minorHAnsi"/>
          <w:color w:val="000000"/>
        </w:rPr>
        <w:t>_x</w:t>
      </w:r>
      <w:r w:rsidR="00431471" w:rsidRPr="000B2F98">
        <w:rPr>
          <w:rFonts w:asciiTheme="minorHAnsi" w:hAnsiTheme="minorHAnsi" w:cstheme="minorHAnsi"/>
          <w:i/>
          <w:color w:val="000000"/>
        </w:rPr>
        <w:t>.csv</w:t>
      </w:r>
      <w:r w:rsidR="00431471" w:rsidRPr="000B2F98">
        <w:rPr>
          <w:rFonts w:asciiTheme="minorHAnsi" w:hAnsiTheme="minorHAnsi" w:cstheme="minorHAnsi"/>
          <w:color w:val="000000"/>
        </w:rPr>
        <w:t xml:space="preserve">” has been added to your working directory. </w:t>
      </w:r>
      <w:r w:rsidRPr="000B2F98">
        <w:rPr>
          <w:rFonts w:asciiTheme="minorHAnsi" w:hAnsiTheme="minorHAnsi" w:cstheme="minorHAnsi"/>
          <w:color w:val="000000"/>
        </w:rPr>
        <w:t>Double left-c</w:t>
      </w:r>
      <w:r w:rsidR="00431471" w:rsidRPr="000B2F98">
        <w:rPr>
          <w:rFonts w:asciiTheme="minorHAnsi" w:hAnsiTheme="minorHAnsi" w:cstheme="minorHAnsi"/>
          <w:color w:val="000000"/>
        </w:rPr>
        <w:t xml:space="preserve">lick on it </w:t>
      </w:r>
      <w:r w:rsidRPr="000B2F98">
        <w:rPr>
          <w:rFonts w:asciiTheme="minorHAnsi" w:hAnsiTheme="minorHAnsi" w:cstheme="minorHAnsi"/>
          <w:color w:val="000000"/>
        </w:rPr>
        <w:t xml:space="preserve">to open it </w:t>
      </w:r>
      <w:r w:rsidR="00431471" w:rsidRPr="000B2F98">
        <w:rPr>
          <w:rFonts w:asciiTheme="minorHAnsi" w:hAnsiTheme="minorHAnsi" w:cstheme="minorHAnsi"/>
          <w:color w:val="000000"/>
        </w:rPr>
        <w:t xml:space="preserve">and make sure it contains your data. </w:t>
      </w:r>
      <w:r w:rsidR="0093764E">
        <w:rPr>
          <w:rFonts w:asciiTheme="minorHAnsi" w:hAnsiTheme="minorHAnsi" w:cstheme="minorHAnsi"/>
          <w:color w:val="000000"/>
        </w:rPr>
        <w:t>Repeat this process for all three of your simulations (“</w:t>
      </w:r>
      <w:r w:rsidR="0093764E" w:rsidRPr="000B2F98">
        <w:rPr>
          <w:rFonts w:asciiTheme="minorHAnsi" w:hAnsiTheme="minorHAnsi" w:cstheme="minorHAnsi"/>
          <w:color w:val="000000"/>
        </w:rPr>
        <w:t>ModelSimulation</w:t>
      </w:r>
      <w:r w:rsidR="0093764E">
        <w:rPr>
          <w:rFonts w:asciiTheme="minorHAnsi" w:hAnsiTheme="minorHAnsi" w:cstheme="minorHAnsi"/>
          <w:color w:val="000000"/>
        </w:rPr>
        <w:t>_</w:t>
      </w:r>
      <w:r w:rsidR="0093764E">
        <w:rPr>
          <w:rFonts w:asciiTheme="minorHAnsi" w:hAnsiTheme="minorHAnsi" w:cstheme="minorHAnsi"/>
          <w:color w:val="000000"/>
        </w:rPr>
        <w:t>1”, “</w:t>
      </w:r>
      <w:r w:rsidR="0093764E" w:rsidRPr="000B2F98">
        <w:rPr>
          <w:rFonts w:asciiTheme="minorHAnsi" w:hAnsiTheme="minorHAnsi" w:cstheme="minorHAnsi"/>
          <w:color w:val="000000"/>
        </w:rPr>
        <w:t>ModelSimulation</w:t>
      </w:r>
      <w:r w:rsidR="0093764E">
        <w:rPr>
          <w:rFonts w:asciiTheme="minorHAnsi" w:hAnsiTheme="minorHAnsi" w:cstheme="minorHAnsi"/>
          <w:color w:val="000000"/>
        </w:rPr>
        <w:t>_</w:t>
      </w:r>
      <w:r w:rsidR="0093764E">
        <w:rPr>
          <w:rFonts w:asciiTheme="minorHAnsi" w:hAnsiTheme="minorHAnsi" w:cstheme="minorHAnsi"/>
          <w:color w:val="000000"/>
        </w:rPr>
        <w:t>2”, “</w:t>
      </w:r>
      <w:r w:rsidR="0093764E" w:rsidRPr="000B2F98">
        <w:rPr>
          <w:rFonts w:asciiTheme="minorHAnsi" w:hAnsiTheme="minorHAnsi" w:cstheme="minorHAnsi"/>
          <w:color w:val="000000"/>
        </w:rPr>
        <w:t>ModelSimulation</w:t>
      </w:r>
      <w:r w:rsidR="0093764E">
        <w:rPr>
          <w:rFonts w:asciiTheme="minorHAnsi" w:hAnsiTheme="minorHAnsi" w:cstheme="minorHAnsi"/>
          <w:color w:val="000000"/>
        </w:rPr>
        <w:t>_</w:t>
      </w:r>
      <w:r w:rsidR="0093764E">
        <w:rPr>
          <w:rFonts w:asciiTheme="minorHAnsi" w:hAnsiTheme="minorHAnsi" w:cstheme="minorHAnsi"/>
          <w:color w:val="000000"/>
        </w:rPr>
        <w:t>3”).</w:t>
      </w:r>
    </w:p>
    <w:p w14:paraId="54C52B20" w14:textId="77777777" w:rsidR="00261402" w:rsidRPr="000B2F98" w:rsidRDefault="00261402" w:rsidP="003241A1">
      <w:pPr>
        <w:spacing w:before="120"/>
        <w:rPr>
          <w:rFonts w:asciiTheme="minorHAnsi" w:hAnsiTheme="minorHAnsi" w:cstheme="minorHAnsi"/>
          <w:color w:val="000000"/>
        </w:rPr>
      </w:pPr>
    </w:p>
    <w:p w14:paraId="433A59DA" w14:textId="77777777" w:rsidR="001C2D6D" w:rsidRPr="00A5330F" w:rsidRDefault="001C2D6D" w:rsidP="00A5330F">
      <w:pPr>
        <w:widowControl/>
        <w:autoSpaceDE/>
        <w:autoSpaceDN/>
        <w:adjustRightInd/>
        <w:spacing w:before="120"/>
        <w:rPr>
          <w:rFonts w:asciiTheme="minorHAnsi" w:hAnsiTheme="minorHAnsi" w:cstheme="minorHAnsi"/>
          <w:b/>
          <w:color w:val="000000"/>
          <w:sz w:val="32"/>
          <w:szCs w:val="40"/>
        </w:rPr>
      </w:pPr>
      <w:r w:rsidRPr="00A5330F">
        <w:rPr>
          <w:rFonts w:asciiTheme="minorHAnsi" w:hAnsiTheme="minorHAnsi" w:cstheme="minorHAnsi"/>
          <w:b/>
          <w:color w:val="000000"/>
          <w:sz w:val="32"/>
          <w:szCs w:val="40"/>
        </w:rPr>
        <w:t xml:space="preserve">Part 2 - Intro to </w:t>
      </w:r>
      <w:r w:rsidRPr="00A5330F">
        <w:rPr>
          <w:rFonts w:asciiTheme="minorHAnsi" w:hAnsiTheme="minorHAnsi" w:cstheme="minorHAnsi"/>
          <w:b/>
          <w:i/>
          <w:color w:val="000000"/>
          <w:sz w:val="32"/>
          <w:szCs w:val="40"/>
        </w:rPr>
        <w:t>R</w:t>
      </w:r>
    </w:p>
    <w:p w14:paraId="7DA4166A" w14:textId="150156CB" w:rsidR="001C2D6D" w:rsidRPr="00A5330F" w:rsidRDefault="001C2D6D" w:rsidP="003241A1">
      <w:pPr>
        <w:spacing w:before="120"/>
        <w:rPr>
          <w:rFonts w:asciiTheme="minorHAnsi" w:hAnsiTheme="minorHAnsi" w:cstheme="minorHAnsi"/>
          <w:i/>
          <w:color w:val="000000"/>
          <w:szCs w:val="40"/>
        </w:rPr>
      </w:pPr>
      <w:r w:rsidRPr="00A5330F">
        <w:rPr>
          <w:rFonts w:asciiTheme="minorHAnsi" w:hAnsiTheme="minorHAnsi" w:cstheme="minorHAnsi"/>
          <w:i/>
          <w:color w:val="000000"/>
          <w:szCs w:val="40"/>
          <w:u w:val="single"/>
        </w:rPr>
        <w:t>Written by</w:t>
      </w:r>
      <w:r w:rsidRPr="00A5330F">
        <w:rPr>
          <w:rFonts w:asciiTheme="minorHAnsi" w:hAnsiTheme="minorHAnsi" w:cstheme="minorHAnsi"/>
          <w:i/>
          <w:color w:val="000000"/>
          <w:szCs w:val="40"/>
        </w:rPr>
        <w:t>: M. Jarvis-Cross (</w:t>
      </w:r>
      <w:r w:rsidR="00261402" w:rsidRPr="00A5330F">
        <w:rPr>
          <w:rFonts w:asciiTheme="minorHAnsi" w:hAnsiTheme="minorHAnsi" w:cstheme="minorHAnsi"/>
          <w:i/>
          <w:color w:val="000000"/>
          <w:szCs w:val="40"/>
        </w:rPr>
        <w:t xml:space="preserve">Last Updated: </w:t>
      </w:r>
      <w:r w:rsidR="00926F04" w:rsidRPr="00A5330F">
        <w:rPr>
          <w:rFonts w:asciiTheme="minorHAnsi" w:hAnsiTheme="minorHAnsi" w:cstheme="minorHAnsi"/>
          <w:i/>
          <w:color w:val="000000"/>
          <w:szCs w:val="40"/>
        </w:rPr>
        <w:t>Jan</w:t>
      </w:r>
      <w:r w:rsidR="00261402" w:rsidRPr="00A5330F">
        <w:rPr>
          <w:rFonts w:asciiTheme="minorHAnsi" w:hAnsiTheme="minorHAnsi" w:cstheme="minorHAnsi"/>
          <w:i/>
          <w:color w:val="000000"/>
          <w:szCs w:val="40"/>
        </w:rPr>
        <w:t>uary</w:t>
      </w:r>
      <w:r w:rsidRPr="00A5330F">
        <w:rPr>
          <w:rFonts w:asciiTheme="minorHAnsi" w:hAnsiTheme="minorHAnsi" w:cstheme="minorHAnsi"/>
          <w:i/>
          <w:color w:val="000000"/>
          <w:szCs w:val="40"/>
        </w:rPr>
        <w:t xml:space="preserve"> 202</w:t>
      </w:r>
      <w:r w:rsidR="008B55BC" w:rsidRPr="00A5330F">
        <w:rPr>
          <w:rFonts w:asciiTheme="minorHAnsi" w:hAnsiTheme="minorHAnsi" w:cstheme="minorHAnsi"/>
          <w:i/>
          <w:color w:val="000000"/>
          <w:szCs w:val="40"/>
        </w:rPr>
        <w:t>1</w:t>
      </w:r>
      <w:r w:rsidRPr="00A5330F">
        <w:rPr>
          <w:rFonts w:asciiTheme="minorHAnsi" w:hAnsiTheme="minorHAnsi" w:cstheme="minorHAnsi"/>
          <w:i/>
          <w:color w:val="000000"/>
          <w:szCs w:val="40"/>
        </w:rPr>
        <w:t>)</w:t>
      </w:r>
    </w:p>
    <w:p w14:paraId="62E17693" w14:textId="5A3DD9F6" w:rsidR="00B24537" w:rsidRPr="00A5330F" w:rsidRDefault="002A417A" w:rsidP="003241A1">
      <w:pPr>
        <w:spacing w:before="120"/>
        <w:rPr>
          <w:rFonts w:asciiTheme="minorHAnsi" w:hAnsiTheme="minorHAnsi" w:cstheme="minorHAnsi"/>
          <w:color w:val="000000"/>
          <w:sz w:val="28"/>
        </w:rPr>
      </w:pPr>
      <w:r w:rsidRPr="00A5330F">
        <w:rPr>
          <w:rFonts w:asciiTheme="minorHAnsi" w:hAnsiTheme="minorHAnsi" w:cstheme="minorHAnsi"/>
          <w:b/>
          <w:color w:val="000000"/>
          <w:sz w:val="28"/>
          <w:u w:val="single"/>
        </w:rPr>
        <w:t>Content</w:t>
      </w:r>
      <w:r w:rsidR="00B24537" w:rsidRPr="00A5330F">
        <w:rPr>
          <w:rFonts w:asciiTheme="minorHAnsi" w:hAnsiTheme="minorHAnsi" w:cstheme="minorHAnsi"/>
          <w:color w:val="000000"/>
          <w:sz w:val="28"/>
        </w:rPr>
        <w:t>:</w:t>
      </w:r>
    </w:p>
    <w:p w14:paraId="228D9D7C" w14:textId="77777777" w:rsidR="00A5330F" w:rsidRDefault="00A5330F" w:rsidP="00A5330F">
      <w:pPr>
        <w:spacing w:before="120"/>
        <w:rPr>
          <w:rFonts w:asciiTheme="minorHAnsi" w:hAnsiTheme="minorHAnsi" w:cstheme="minorHAnsi"/>
        </w:rPr>
      </w:pPr>
      <w:r>
        <w:rPr>
          <w:rFonts w:asciiTheme="minorHAnsi" w:hAnsiTheme="minorHAnsi" w:cstheme="minorHAnsi"/>
        </w:rPr>
        <w:t>1. Introduction:</w:t>
      </w:r>
    </w:p>
    <w:p w14:paraId="116DA6B8" w14:textId="08403714" w:rsidR="00B24537" w:rsidRPr="00A5330F" w:rsidRDefault="00B24537" w:rsidP="00A5330F">
      <w:pPr>
        <w:pStyle w:val="ListParagraph"/>
        <w:numPr>
          <w:ilvl w:val="0"/>
          <w:numId w:val="20"/>
        </w:numPr>
        <w:spacing w:before="120"/>
        <w:ind w:left="426" w:hanging="219"/>
        <w:rPr>
          <w:rFonts w:asciiTheme="minorHAnsi" w:hAnsiTheme="minorHAnsi" w:cstheme="minorHAnsi"/>
          <w:sz w:val="24"/>
          <w:szCs w:val="24"/>
        </w:rPr>
      </w:pPr>
      <w:r w:rsidRPr="00A5330F">
        <w:rPr>
          <w:rFonts w:asciiTheme="minorHAnsi" w:hAnsiTheme="minorHAnsi" w:cstheme="minorHAnsi"/>
          <w:sz w:val="24"/>
          <w:szCs w:val="24"/>
        </w:rPr>
        <w:t>What is R?</w:t>
      </w:r>
    </w:p>
    <w:p w14:paraId="0AD67F19" w14:textId="60510066" w:rsidR="00B24537" w:rsidRPr="00A5330F" w:rsidRDefault="00B24537" w:rsidP="00A5330F">
      <w:pPr>
        <w:pStyle w:val="ListParagraph"/>
        <w:numPr>
          <w:ilvl w:val="0"/>
          <w:numId w:val="20"/>
        </w:numPr>
        <w:spacing w:before="120"/>
        <w:ind w:left="426" w:hanging="219"/>
        <w:rPr>
          <w:rFonts w:asciiTheme="minorHAnsi" w:hAnsiTheme="minorHAnsi" w:cstheme="minorHAnsi"/>
          <w:sz w:val="24"/>
          <w:szCs w:val="24"/>
        </w:rPr>
      </w:pPr>
      <w:r w:rsidRPr="00A5330F">
        <w:rPr>
          <w:rFonts w:asciiTheme="minorHAnsi" w:hAnsiTheme="minorHAnsi" w:cstheme="minorHAnsi"/>
          <w:sz w:val="24"/>
          <w:szCs w:val="24"/>
        </w:rPr>
        <w:t>Downloading R and R Studio</w:t>
      </w:r>
    </w:p>
    <w:p w14:paraId="1E891FE6" w14:textId="7E7DB1ED" w:rsidR="00B24537" w:rsidRPr="00A5330F" w:rsidRDefault="00B24537" w:rsidP="00A5330F">
      <w:pPr>
        <w:pStyle w:val="ListParagraph"/>
        <w:numPr>
          <w:ilvl w:val="0"/>
          <w:numId w:val="20"/>
        </w:numPr>
        <w:spacing w:before="120"/>
        <w:ind w:left="426" w:hanging="219"/>
        <w:rPr>
          <w:rFonts w:asciiTheme="minorHAnsi" w:hAnsiTheme="minorHAnsi" w:cstheme="minorHAnsi"/>
          <w:sz w:val="24"/>
          <w:szCs w:val="24"/>
        </w:rPr>
      </w:pPr>
      <w:r w:rsidRPr="00A5330F">
        <w:rPr>
          <w:rFonts w:asciiTheme="minorHAnsi" w:hAnsiTheme="minorHAnsi" w:cstheme="minorHAnsi"/>
          <w:sz w:val="24"/>
          <w:szCs w:val="24"/>
        </w:rPr>
        <w:t>R Markdown</w:t>
      </w:r>
    </w:p>
    <w:p w14:paraId="371FCBAE" w14:textId="790289D7" w:rsidR="00A22253" w:rsidRPr="00A5330F" w:rsidRDefault="00A22253" w:rsidP="00A5330F">
      <w:pPr>
        <w:pStyle w:val="ListParagraph"/>
        <w:numPr>
          <w:ilvl w:val="0"/>
          <w:numId w:val="20"/>
        </w:numPr>
        <w:spacing w:before="120"/>
        <w:ind w:left="426" w:hanging="219"/>
        <w:rPr>
          <w:rFonts w:asciiTheme="minorHAnsi" w:hAnsiTheme="minorHAnsi" w:cstheme="minorHAnsi"/>
        </w:rPr>
      </w:pPr>
      <w:r w:rsidRPr="00A5330F">
        <w:rPr>
          <w:rFonts w:asciiTheme="minorHAnsi" w:hAnsiTheme="minorHAnsi" w:cstheme="minorHAnsi"/>
          <w:sz w:val="24"/>
          <w:szCs w:val="24"/>
        </w:rPr>
        <w:t>Making Your Own Markdown Document</w:t>
      </w:r>
    </w:p>
    <w:p w14:paraId="70263B8B" w14:textId="12634AF9" w:rsidR="00B24537" w:rsidRPr="00A5330F" w:rsidRDefault="00A5330F" w:rsidP="00A5330F">
      <w:pPr>
        <w:spacing w:before="120"/>
        <w:rPr>
          <w:rFonts w:asciiTheme="minorHAnsi" w:hAnsiTheme="minorHAnsi" w:cstheme="minorHAnsi"/>
        </w:rPr>
      </w:pPr>
      <w:r>
        <w:rPr>
          <w:rFonts w:asciiTheme="minorHAnsi" w:hAnsiTheme="minorHAnsi" w:cstheme="minorHAnsi"/>
        </w:rPr>
        <w:t xml:space="preserve">2. </w:t>
      </w:r>
      <w:r w:rsidR="00B24537" w:rsidRPr="00A5330F">
        <w:rPr>
          <w:rFonts w:asciiTheme="minorHAnsi" w:hAnsiTheme="minorHAnsi" w:cstheme="minorHAnsi"/>
        </w:rPr>
        <w:t xml:space="preserve">Let's Get Started!  </w:t>
      </w:r>
    </w:p>
    <w:p w14:paraId="54FCD900" w14:textId="62B435EA" w:rsidR="00B24537" w:rsidRPr="00A5330F" w:rsidRDefault="00B24537" w:rsidP="00A5330F">
      <w:pPr>
        <w:pStyle w:val="ListParagraph"/>
        <w:numPr>
          <w:ilvl w:val="0"/>
          <w:numId w:val="21"/>
        </w:numPr>
        <w:spacing w:before="120"/>
        <w:rPr>
          <w:rFonts w:asciiTheme="minorHAnsi" w:hAnsiTheme="minorHAnsi" w:cstheme="minorHAnsi"/>
          <w:sz w:val="24"/>
        </w:rPr>
      </w:pPr>
      <w:r w:rsidRPr="00A5330F">
        <w:rPr>
          <w:rFonts w:asciiTheme="minorHAnsi" w:hAnsiTheme="minorHAnsi" w:cstheme="minorHAnsi"/>
          <w:sz w:val="24"/>
        </w:rPr>
        <w:t>Setting your Working Directory</w:t>
      </w:r>
    </w:p>
    <w:p w14:paraId="36853A16" w14:textId="122B26A7" w:rsidR="00B93556" w:rsidRPr="00A5330F" w:rsidRDefault="00B93556" w:rsidP="00A5330F">
      <w:pPr>
        <w:pStyle w:val="ListParagraph"/>
        <w:numPr>
          <w:ilvl w:val="1"/>
          <w:numId w:val="21"/>
        </w:numPr>
        <w:spacing w:before="120"/>
        <w:ind w:left="993" w:hanging="219"/>
        <w:rPr>
          <w:rFonts w:asciiTheme="minorHAnsi" w:hAnsiTheme="minorHAnsi" w:cstheme="minorHAnsi"/>
          <w:sz w:val="24"/>
        </w:rPr>
      </w:pPr>
      <w:proofErr w:type="spellStart"/>
      <w:proofErr w:type="gramStart"/>
      <w:r w:rsidRPr="00A5330F">
        <w:rPr>
          <w:rFonts w:asciiTheme="minorHAnsi" w:hAnsiTheme="minorHAnsi" w:cstheme="minorHAnsi"/>
          <w:sz w:val="24"/>
        </w:rPr>
        <w:t>setwd</w:t>
      </w:r>
      <w:proofErr w:type="spellEnd"/>
      <w:r w:rsidRPr="00A5330F">
        <w:rPr>
          <w:rFonts w:asciiTheme="minorHAnsi" w:hAnsiTheme="minorHAnsi" w:cstheme="minorHAnsi"/>
          <w:sz w:val="24"/>
        </w:rPr>
        <w:t>(</w:t>
      </w:r>
      <w:proofErr w:type="gramEnd"/>
      <w:r w:rsidRPr="00A5330F">
        <w:rPr>
          <w:rFonts w:asciiTheme="minorHAnsi" w:hAnsiTheme="minorHAnsi" w:cstheme="minorHAnsi"/>
          <w:sz w:val="24"/>
        </w:rPr>
        <w:t>)</w:t>
      </w:r>
    </w:p>
    <w:p w14:paraId="6771A5FE" w14:textId="4D1D7228" w:rsidR="00B24537" w:rsidRPr="00A5330F" w:rsidRDefault="00B24537" w:rsidP="00A5330F">
      <w:pPr>
        <w:pStyle w:val="ListParagraph"/>
        <w:numPr>
          <w:ilvl w:val="1"/>
          <w:numId w:val="21"/>
        </w:numPr>
        <w:spacing w:before="120"/>
        <w:ind w:left="993" w:hanging="219"/>
        <w:rPr>
          <w:rFonts w:asciiTheme="minorHAnsi" w:hAnsiTheme="minorHAnsi" w:cstheme="minorHAnsi"/>
          <w:sz w:val="24"/>
        </w:rPr>
      </w:pPr>
      <w:r w:rsidRPr="00A5330F">
        <w:rPr>
          <w:rFonts w:asciiTheme="minorHAnsi" w:hAnsiTheme="minorHAnsi" w:cstheme="minorHAnsi"/>
          <w:sz w:val="24"/>
        </w:rPr>
        <w:t>Start a Project</w:t>
      </w:r>
    </w:p>
    <w:p w14:paraId="1C6E6410" w14:textId="0D66F677" w:rsidR="00B93556" w:rsidRPr="00A5330F" w:rsidRDefault="00B93556" w:rsidP="00A5330F">
      <w:pPr>
        <w:pStyle w:val="ListParagraph"/>
        <w:numPr>
          <w:ilvl w:val="0"/>
          <w:numId w:val="21"/>
        </w:numPr>
        <w:spacing w:before="120"/>
        <w:rPr>
          <w:rFonts w:asciiTheme="minorHAnsi" w:hAnsiTheme="minorHAnsi" w:cstheme="minorHAnsi"/>
          <w:sz w:val="24"/>
        </w:rPr>
      </w:pPr>
      <w:r w:rsidRPr="00A5330F">
        <w:rPr>
          <w:rFonts w:asciiTheme="minorHAnsi" w:hAnsiTheme="minorHAnsi" w:cstheme="minorHAnsi"/>
          <w:sz w:val="24"/>
        </w:rPr>
        <w:t>An Example for Today’s Lab: Within-Host Disease Dynamics</w:t>
      </w:r>
    </w:p>
    <w:p w14:paraId="1C45546C" w14:textId="0B7BDDF0" w:rsidR="00B24537" w:rsidRPr="00A5330F" w:rsidRDefault="00B24537" w:rsidP="00A5330F">
      <w:pPr>
        <w:pStyle w:val="ListParagraph"/>
        <w:numPr>
          <w:ilvl w:val="1"/>
          <w:numId w:val="21"/>
        </w:numPr>
        <w:spacing w:before="120"/>
        <w:ind w:left="993" w:hanging="219"/>
        <w:rPr>
          <w:rFonts w:asciiTheme="minorHAnsi" w:hAnsiTheme="minorHAnsi" w:cstheme="minorHAnsi"/>
          <w:sz w:val="24"/>
        </w:rPr>
      </w:pPr>
      <w:r w:rsidRPr="00A5330F">
        <w:rPr>
          <w:rFonts w:asciiTheme="minorHAnsi" w:hAnsiTheme="minorHAnsi" w:cstheme="minorHAnsi"/>
          <w:sz w:val="24"/>
        </w:rPr>
        <w:t>Importing data</w:t>
      </w:r>
    </w:p>
    <w:p w14:paraId="469FD13E" w14:textId="1F2FF476" w:rsidR="00B24537" w:rsidRPr="00A5330F" w:rsidRDefault="00B24537" w:rsidP="00A5330F">
      <w:pPr>
        <w:pStyle w:val="ListParagraph"/>
        <w:numPr>
          <w:ilvl w:val="1"/>
          <w:numId w:val="21"/>
        </w:numPr>
        <w:spacing w:before="120"/>
        <w:ind w:left="993" w:hanging="219"/>
        <w:rPr>
          <w:rFonts w:asciiTheme="minorHAnsi" w:hAnsiTheme="minorHAnsi" w:cstheme="minorHAnsi"/>
          <w:sz w:val="24"/>
        </w:rPr>
      </w:pPr>
      <w:r w:rsidRPr="00A5330F">
        <w:rPr>
          <w:rFonts w:asciiTheme="minorHAnsi" w:hAnsiTheme="minorHAnsi" w:cstheme="minorHAnsi"/>
          <w:sz w:val="24"/>
        </w:rPr>
        <w:t xml:space="preserve">Exploring data  </w:t>
      </w:r>
    </w:p>
    <w:p w14:paraId="0DC2127C" w14:textId="3E6A9237" w:rsidR="00B24537" w:rsidRPr="00A5330F" w:rsidRDefault="00B24537" w:rsidP="00A5330F">
      <w:pPr>
        <w:pStyle w:val="ListParagraph"/>
        <w:numPr>
          <w:ilvl w:val="1"/>
          <w:numId w:val="21"/>
        </w:numPr>
        <w:spacing w:before="120"/>
        <w:ind w:left="993" w:hanging="219"/>
        <w:rPr>
          <w:rFonts w:asciiTheme="minorHAnsi" w:hAnsiTheme="minorHAnsi" w:cstheme="minorHAnsi"/>
          <w:sz w:val="24"/>
        </w:rPr>
      </w:pPr>
      <w:r w:rsidRPr="00A5330F">
        <w:rPr>
          <w:rFonts w:asciiTheme="minorHAnsi" w:hAnsiTheme="minorHAnsi" w:cstheme="minorHAnsi"/>
          <w:sz w:val="24"/>
        </w:rPr>
        <w:t>Using Functions</w:t>
      </w:r>
    </w:p>
    <w:p w14:paraId="1978280B" w14:textId="7A814E86" w:rsidR="00B24537" w:rsidRPr="00A5330F" w:rsidRDefault="00B24537" w:rsidP="00A5330F">
      <w:pPr>
        <w:pStyle w:val="ListParagraph"/>
        <w:numPr>
          <w:ilvl w:val="1"/>
          <w:numId w:val="21"/>
        </w:numPr>
        <w:spacing w:before="120"/>
        <w:ind w:left="993" w:hanging="219"/>
        <w:rPr>
          <w:rFonts w:asciiTheme="minorHAnsi" w:hAnsiTheme="minorHAnsi" w:cstheme="minorHAnsi"/>
          <w:sz w:val="24"/>
        </w:rPr>
      </w:pPr>
      <w:r w:rsidRPr="00A5330F">
        <w:rPr>
          <w:rFonts w:asciiTheme="minorHAnsi" w:hAnsiTheme="minorHAnsi" w:cstheme="minorHAnsi"/>
          <w:sz w:val="24"/>
        </w:rPr>
        <w:t>Plotting data</w:t>
      </w:r>
    </w:p>
    <w:p w14:paraId="4DAE672C" w14:textId="79AD03DE" w:rsidR="00B24537" w:rsidRPr="00A5330F" w:rsidRDefault="00A5330F" w:rsidP="003241A1">
      <w:pPr>
        <w:spacing w:before="120"/>
        <w:rPr>
          <w:rFonts w:asciiTheme="minorHAnsi" w:hAnsiTheme="minorHAnsi" w:cstheme="minorHAnsi"/>
        </w:rPr>
      </w:pPr>
      <w:r>
        <w:rPr>
          <w:rFonts w:asciiTheme="minorHAnsi" w:hAnsiTheme="minorHAnsi" w:cstheme="minorHAnsi"/>
        </w:rPr>
        <w:t xml:space="preserve">3. </w:t>
      </w:r>
      <w:r w:rsidR="00B24537" w:rsidRPr="00A5330F">
        <w:rPr>
          <w:rFonts w:asciiTheme="minorHAnsi" w:hAnsiTheme="minorHAnsi" w:cstheme="minorHAnsi"/>
        </w:rPr>
        <w:t>After getting started…</w:t>
      </w:r>
    </w:p>
    <w:p w14:paraId="7AE63F94" w14:textId="391DD94A" w:rsidR="00B24537" w:rsidRPr="00A5330F" w:rsidRDefault="00B24537" w:rsidP="00A5330F">
      <w:pPr>
        <w:pStyle w:val="ListParagraph"/>
        <w:numPr>
          <w:ilvl w:val="0"/>
          <w:numId w:val="22"/>
        </w:numPr>
        <w:spacing w:before="120"/>
        <w:ind w:left="709" w:hanging="218"/>
        <w:rPr>
          <w:rFonts w:asciiTheme="minorHAnsi" w:hAnsiTheme="minorHAnsi" w:cstheme="minorHAnsi"/>
          <w:sz w:val="24"/>
        </w:rPr>
      </w:pPr>
      <w:r w:rsidRPr="00A5330F">
        <w:rPr>
          <w:rFonts w:asciiTheme="minorHAnsi" w:hAnsiTheme="minorHAnsi" w:cstheme="minorHAnsi"/>
          <w:i/>
          <w:sz w:val="24"/>
        </w:rPr>
        <w:t>For</w:t>
      </w:r>
      <w:r w:rsidRPr="00A5330F">
        <w:rPr>
          <w:rFonts w:asciiTheme="minorHAnsi" w:hAnsiTheme="minorHAnsi" w:cstheme="minorHAnsi"/>
          <w:sz w:val="24"/>
        </w:rPr>
        <w:t xml:space="preserve"> loops</w:t>
      </w:r>
    </w:p>
    <w:p w14:paraId="5AB86CA0" w14:textId="7FB471CA" w:rsidR="00B24537" w:rsidRPr="00A5330F" w:rsidRDefault="00B24537" w:rsidP="00A5330F">
      <w:pPr>
        <w:pStyle w:val="ListParagraph"/>
        <w:numPr>
          <w:ilvl w:val="0"/>
          <w:numId w:val="22"/>
        </w:numPr>
        <w:spacing w:before="120"/>
        <w:ind w:left="709" w:hanging="218"/>
        <w:rPr>
          <w:rFonts w:asciiTheme="minorHAnsi" w:hAnsiTheme="minorHAnsi" w:cstheme="minorHAnsi"/>
          <w:sz w:val="24"/>
        </w:rPr>
      </w:pPr>
      <w:r w:rsidRPr="00A5330F">
        <w:rPr>
          <w:rFonts w:asciiTheme="minorHAnsi" w:hAnsiTheme="minorHAnsi" w:cstheme="minorHAnsi"/>
          <w:sz w:val="24"/>
        </w:rPr>
        <w:t xml:space="preserve">Combining </w:t>
      </w:r>
      <w:r w:rsidRPr="00A5330F">
        <w:rPr>
          <w:rFonts w:asciiTheme="minorHAnsi" w:hAnsiTheme="minorHAnsi" w:cstheme="minorHAnsi"/>
          <w:i/>
          <w:sz w:val="24"/>
        </w:rPr>
        <w:t>For</w:t>
      </w:r>
      <w:r w:rsidRPr="00A5330F">
        <w:rPr>
          <w:rFonts w:asciiTheme="minorHAnsi" w:hAnsiTheme="minorHAnsi" w:cstheme="minorHAnsi"/>
          <w:sz w:val="24"/>
        </w:rPr>
        <w:t xml:space="preserve"> loops and </w:t>
      </w:r>
      <w:proofErr w:type="gramStart"/>
      <w:r w:rsidRPr="00A5330F">
        <w:rPr>
          <w:rFonts w:asciiTheme="minorHAnsi" w:hAnsiTheme="minorHAnsi" w:cstheme="minorHAnsi"/>
          <w:i/>
          <w:sz w:val="24"/>
        </w:rPr>
        <w:t>If</w:t>
      </w:r>
      <w:proofErr w:type="gramEnd"/>
      <w:r w:rsidRPr="00A5330F">
        <w:rPr>
          <w:rFonts w:asciiTheme="minorHAnsi" w:hAnsiTheme="minorHAnsi" w:cstheme="minorHAnsi"/>
          <w:i/>
          <w:sz w:val="24"/>
        </w:rPr>
        <w:t>... else</w:t>
      </w:r>
      <w:r w:rsidRPr="00A5330F">
        <w:rPr>
          <w:rFonts w:asciiTheme="minorHAnsi" w:hAnsiTheme="minorHAnsi" w:cstheme="minorHAnsi"/>
          <w:sz w:val="24"/>
        </w:rPr>
        <w:t xml:space="preserve"> </w:t>
      </w:r>
      <w:r w:rsidR="002C3D1C" w:rsidRPr="00A5330F">
        <w:rPr>
          <w:rFonts w:asciiTheme="minorHAnsi" w:hAnsiTheme="minorHAnsi" w:cstheme="minorHAnsi"/>
          <w:sz w:val="24"/>
        </w:rPr>
        <w:t>S</w:t>
      </w:r>
      <w:r w:rsidRPr="00A5330F">
        <w:rPr>
          <w:rFonts w:asciiTheme="minorHAnsi" w:hAnsiTheme="minorHAnsi" w:cstheme="minorHAnsi"/>
          <w:sz w:val="24"/>
        </w:rPr>
        <w:t xml:space="preserve">tatements  </w:t>
      </w:r>
    </w:p>
    <w:p w14:paraId="6E56745E" w14:textId="1BDA2EA6" w:rsidR="00B93556" w:rsidRPr="00A5330F" w:rsidRDefault="002C3D1C" w:rsidP="00A5330F">
      <w:pPr>
        <w:pStyle w:val="ListParagraph"/>
        <w:numPr>
          <w:ilvl w:val="0"/>
          <w:numId w:val="22"/>
        </w:numPr>
        <w:spacing w:before="120"/>
        <w:ind w:left="709" w:hanging="218"/>
        <w:rPr>
          <w:rFonts w:asciiTheme="minorHAnsi" w:hAnsiTheme="minorHAnsi" w:cstheme="minorHAnsi"/>
        </w:rPr>
      </w:pPr>
      <w:r w:rsidRPr="00A5330F">
        <w:rPr>
          <w:rFonts w:asciiTheme="minorHAnsi" w:hAnsiTheme="minorHAnsi" w:cstheme="minorHAnsi"/>
          <w:sz w:val="24"/>
        </w:rPr>
        <w:t>Writing Functions</w:t>
      </w:r>
    </w:p>
    <w:p w14:paraId="3A69BB83" w14:textId="33DCB88C" w:rsidR="00B24537" w:rsidRPr="00A5330F" w:rsidRDefault="00A5330F" w:rsidP="003241A1">
      <w:pPr>
        <w:spacing w:before="120"/>
        <w:rPr>
          <w:rFonts w:asciiTheme="minorHAnsi" w:hAnsiTheme="minorHAnsi" w:cstheme="minorHAnsi"/>
        </w:rPr>
      </w:pPr>
      <w:r>
        <w:rPr>
          <w:rFonts w:asciiTheme="minorHAnsi" w:hAnsiTheme="minorHAnsi" w:cstheme="minorHAnsi"/>
        </w:rPr>
        <w:t xml:space="preserve">4. </w:t>
      </w:r>
      <w:r w:rsidR="002C3D1C" w:rsidRPr="00A5330F">
        <w:rPr>
          <w:rFonts w:asciiTheme="minorHAnsi" w:hAnsiTheme="minorHAnsi" w:cstheme="minorHAnsi"/>
        </w:rPr>
        <w:t>Learning Resources</w:t>
      </w:r>
    </w:p>
    <w:p w14:paraId="66A47B1A" w14:textId="7F1DF0DC" w:rsidR="002C3D1C" w:rsidRPr="00A5330F" w:rsidRDefault="00A5330F" w:rsidP="003241A1">
      <w:pPr>
        <w:spacing w:before="120"/>
        <w:rPr>
          <w:rFonts w:asciiTheme="minorHAnsi" w:hAnsiTheme="minorHAnsi" w:cstheme="minorHAnsi"/>
        </w:rPr>
      </w:pPr>
      <w:r>
        <w:rPr>
          <w:rFonts w:asciiTheme="minorHAnsi" w:hAnsiTheme="minorHAnsi" w:cstheme="minorHAnsi"/>
        </w:rPr>
        <w:lastRenderedPageBreak/>
        <w:t xml:space="preserve">5. </w:t>
      </w:r>
      <w:r w:rsidR="000B2F98">
        <w:rPr>
          <w:rFonts w:asciiTheme="minorHAnsi" w:hAnsiTheme="minorHAnsi" w:cstheme="minorHAnsi"/>
        </w:rPr>
        <w:t xml:space="preserve">Lab 1 Assignment and </w:t>
      </w:r>
      <w:r w:rsidR="002C3D1C" w:rsidRPr="00A5330F">
        <w:rPr>
          <w:rFonts w:asciiTheme="minorHAnsi" w:hAnsiTheme="minorHAnsi" w:cstheme="minorHAnsi"/>
        </w:rPr>
        <w:t>Marking Scheme</w:t>
      </w:r>
    </w:p>
    <w:p w14:paraId="7322CDD4" w14:textId="0250E448" w:rsidR="001C2D6D" w:rsidRPr="00A5330F" w:rsidRDefault="001C2D6D" w:rsidP="003241A1">
      <w:pPr>
        <w:spacing w:before="120"/>
        <w:rPr>
          <w:rFonts w:asciiTheme="minorHAnsi" w:hAnsiTheme="minorHAnsi" w:cstheme="minorHAnsi"/>
          <w:b/>
          <w:color w:val="000000"/>
          <w:sz w:val="28"/>
        </w:rPr>
      </w:pPr>
      <w:r w:rsidRPr="00A5330F">
        <w:rPr>
          <w:rFonts w:asciiTheme="minorHAnsi" w:hAnsiTheme="minorHAnsi" w:cstheme="minorHAnsi"/>
          <w:b/>
          <w:color w:val="000000"/>
          <w:sz w:val="28"/>
        </w:rPr>
        <w:t>What is R?</w:t>
      </w:r>
    </w:p>
    <w:p w14:paraId="193F335B" w14:textId="77777777" w:rsidR="001C2D6D" w:rsidRPr="00A5330F" w:rsidRDefault="001C2D6D" w:rsidP="003241A1">
      <w:pPr>
        <w:spacing w:before="120"/>
        <w:rPr>
          <w:rFonts w:asciiTheme="minorHAnsi" w:hAnsiTheme="minorHAnsi" w:cstheme="minorHAnsi"/>
          <w:color w:val="000000"/>
        </w:rPr>
      </w:pPr>
      <w:r w:rsidRPr="00A5330F">
        <w:rPr>
          <w:rFonts w:asciiTheme="minorHAnsi" w:hAnsiTheme="minorHAnsi" w:cstheme="minorHAnsi"/>
          <w:color w:val="000000"/>
        </w:rPr>
        <w:t xml:space="preserve">R is a computer programming language and environment for statistical computing and graphics. R is open-source, which means you can use it for free, and is maintained and updated by its users, who can write and upload "packages", which are units of sharable code that extend R's basic toolkit. As of June 2019, CRAN (Comprehensive R Archive Network), hosts over 14,000 packages, which means that if you're working on a problem, another R user likely has a solution! </w:t>
      </w:r>
    </w:p>
    <w:p w14:paraId="67578470" w14:textId="77777777" w:rsidR="001C2D6D" w:rsidRPr="00A5330F" w:rsidRDefault="001C2D6D" w:rsidP="003241A1">
      <w:pPr>
        <w:spacing w:before="120"/>
        <w:rPr>
          <w:rFonts w:asciiTheme="minorHAnsi" w:hAnsiTheme="minorHAnsi" w:cstheme="minorHAnsi"/>
          <w:color w:val="000000"/>
        </w:rPr>
      </w:pPr>
      <w:r w:rsidRPr="00A5330F">
        <w:rPr>
          <w:rFonts w:asciiTheme="minorHAnsi" w:hAnsiTheme="minorHAnsi" w:cstheme="minorHAnsi"/>
          <w:color w:val="000000"/>
        </w:rPr>
        <w:t>For example, you can use a package called "</w:t>
      </w:r>
      <w:r w:rsidRPr="00A5330F">
        <w:rPr>
          <w:rFonts w:asciiTheme="minorHAnsi" w:hAnsiTheme="minorHAnsi" w:cstheme="minorHAnsi"/>
          <w:i/>
          <w:color w:val="000000"/>
        </w:rPr>
        <w:t>lme4</w:t>
      </w:r>
      <w:r w:rsidRPr="00A5330F">
        <w:rPr>
          <w:rFonts w:asciiTheme="minorHAnsi" w:hAnsiTheme="minorHAnsi" w:cstheme="minorHAnsi"/>
          <w:color w:val="000000"/>
        </w:rPr>
        <w:t>" to fit linear or generalized linear mixed-effects models, "</w:t>
      </w:r>
      <w:proofErr w:type="spellStart"/>
      <w:r w:rsidRPr="00A5330F">
        <w:rPr>
          <w:rFonts w:asciiTheme="minorHAnsi" w:hAnsiTheme="minorHAnsi" w:cstheme="minorHAnsi"/>
          <w:i/>
          <w:color w:val="000000"/>
        </w:rPr>
        <w:t>popbio</w:t>
      </w:r>
      <w:proofErr w:type="spellEnd"/>
      <w:r w:rsidRPr="00A5330F">
        <w:rPr>
          <w:rFonts w:asciiTheme="minorHAnsi" w:hAnsiTheme="minorHAnsi" w:cstheme="minorHAnsi"/>
          <w:color w:val="000000"/>
        </w:rPr>
        <w:t xml:space="preserve">" to construct and </w:t>
      </w:r>
      <w:proofErr w:type="spellStart"/>
      <w:r w:rsidRPr="00A5330F">
        <w:rPr>
          <w:rFonts w:asciiTheme="minorHAnsi" w:hAnsiTheme="minorHAnsi" w:cstheme="minorHAnsi"/>
          <w:color w:val="000000"/>
        </w:rPr>
        <w:t>analyse</w:t>
      </w:r>
      <w:proofErr w:type="spellEnd"/>
      <w:r w:rsidRPr="00A5330F">
        <w:rPr>
          <w:rFonts w:asciiTheme="minorHAnsi" w:hAnsiTheme="minorHAnsi" w:cstheme="minorHAnsi"/>
          <w:color w:val="000000"/>
        </w:rPr>
        <w:t xml:space="preserve"> projection matrix models, "</w:t>
      </w:r>
      <w:proofErr w:type="spellStart"/>
      <w:r w:rsidRPr="00A5330F">
        <w:rPr>
          <w:rFonts w:asciiTheme="minorHAnsi" w:hAnsiTheme="minorHAnsi" w:cstheme="minorHAnsi"/>
          <w:i/>
          <w:color w:val="000000"/>
        </w:rPr>
        <w:t>ggmap</w:t>
      </w:r>
      <w:proofErr w:type="spellEnd"/>
      <w:r w:rsidRPr="00A5330F">
        <w:rPr>
          <w:rFonts w:asciiTheme="minorHAnsi" w:hAnsiTheme="minorHAnsi" w:cstheme="minorHAnsi"/>
          <w:color w:val="000000"/>
        </w:rPr>
        <w:t>" to visualize spatial data on maps, and "</w:t>
      </w:r>
      <w:proofErr w:type="spellStart"/>
      <w:r w:rsidRPr="00A5330F">
        <w:rPr>
          <w:rFonts w:asciiTheme="minorHAnsi" w:hAnsiTheme="minorHAnsi" w:cstheme="minorHAnsi"/>
          <w:i/>
          <w:color w:val="000000"/>
        </w:rPr>
        <w:t>wesanderson</w:t>
      </w:r>
      <w:proofErr w:type="spellEnd"/>
      <w:r w:rsidRPr="00A5330F">
        <w:rPr>
          <w:rFonts w:asciiTheme="minorHAnsi" w:hAnsiTheme="minorHAnsi" w:cstheme="minorHAnsi"/>
          <w:color w:val="000000"/>
        </w:rPr>
        <w:t xml:space="preserve">" to make your plots look like they were taken from the set of Moonrise Kingdom!  </w:t>
      </w:r>
    </w:p>
    <w:p w14:paraId="52B14B21" w14:textId="49828589" w:rsidR="001C2D6D" w:rsidRDefault="001C2D6D" w:rsidP="003241A1">
      <w:pPr>
        <w:spacing w:before="120"/>
        <w:rPr>
          <w:rFonts w:asciiTheme="minorHAnsi" w:hAnsiTheme="minorHAnsi" w:cstheme="minorHAnsi"/>
          <w:color w:val="000000"/>
        </w:rPr>
      </w:pPr>
      <w:r w:rsidRPr="00A5330F">
        <w:rPr>
          <w:rFonts w:asciiTheme="minorHAnsi" w:hAnsiTheme="minorHAnsi" w:cstheme="minorHAnsi"/>
          <w:color w:val="000000"/>
          <w:u w:val="single"/>
        </w:rPr>
        <w:t>Resources</w:t>
      </w:r>
      <w:r w:rsidRPr="00A5330F">
        <w:rPr>
          <w:rFonts w:asciiTheme="minorHAnsi" w:hAnsiTheme="minorHAnsi" w:cstheme="minorHAnsi"/>
          <w:color w:val="000000"/>
        </w:rPr>
        <w:t>:</w:t>
      </w:r>
      <w:r w:rsidR="000B2F98">
        <w:rPr>
          <w:rFonts w:asciiTheme="minorHAnsi" w:hAnsiTheme="minorHAnsi" w:cstheme="minorHAnsi"/>
          <w:color w:val="000000"/>
        </w:rPr>
        <w:br/>
      </w:r>
      <w:r w:rsidRPr="00A5330F">
        <w:rPr>
          <w:rFonts w:asciiTheme="minorHAnsi" w:hAnsiTheme="minorHAnsi" w:cstheme="minorHAnsi"/>
          <w:i/>
          <w:color w:val="000000"/>
        </w:rPr>
        <w:t xml:space="preserve">R Project: </w:t>
      </w:r>
      <w:r w:rsidRPr="00A5330F">
        <w:rPr>
          <w:rFonts w:asciiTheme="minorHAnsi" w:hAnsiTheme="minorHAnsi" w:cstheme="minorHAnsi"/>
          <w:color w:val="000000"/>
        </w:rPr>
        <w:t xml:space="preserve"> </w:t>
      </w:r>
      <w:hyperlink r:id="rId8" w:history="1">
        <w:r w:rsidR="000B2F98" w:rsidRPr="00A5330F">
          <w:rPr>
            <w:rStyle w:val="Hyperlink"/>
            <w:rFonts w:asciiTheme="minorHAnsi" w:hAnsiTheme="minorHAnsi" w:cstheme="minorHAnsi"/>
          </w:rPr>
          <w:t>https://www.r-project.org/about.html</w:t>
        </w:r>
      </w:hyperlink>
      <w:r w:rsidR="000B2F98">
        <w:rPr>
          <w:rFonts w:asciiTheme="minorHAnsi" w:hAnsiTheme="minorHAnsi" w:cstheme="minorHAnsi"/>
          <w:color w:val="000000"/>
        </w:rPr>
        <w:br/>
      </w:r>
      <w:r w:rsidRPr="00A5330F">
        <w:rPr>
          <w:rFonts w:asciiTheme="minorHAnsi" w:hAnsiTheme="minorHAnsi" w:cstheme="minorHAnsi"/>
          <w:i/>
          <w:color w:val="000000"/>
        </w:rPr>
        <w:t xml:space="preserve">Big Book of R: </w:t>
      </w:r>
      <w:r w:rsidRPr="00A5330F">
        <w:rPr>
          <w:rFonts w:asciiTheme="minorHAnsi" w:hAnsiTheme="minorHAnsi" w:cstheme="minorHAnsi"/>
          <w:color w:val="000000"/>
        </w:rPr>
        <w:t xml:space="preserve"> </w:t>
      </w:r>
      <w:hyperlink r:id="rId9" w:history="1">
        <w:r w:rsidR="000B2F98" w:rsidRPr="00A5330F">
          <w:rPr>
            <w:rStyle w:val="Hyperlink"/>
            <w:rFonts w:asciiTheme="minorHAnsi" w:hAnsiTheme="minorHAnsi" w:cstheme="minorHAnsi"/>
          </w:rPr>
          <w:t>https://www.bigbookofr.com/index.html</w:t>
        </w:r>
      </w:hyperlink>
    </w:p>
    <w:p w14:paraId="769C1E75" w14:textId="77777777" w:rsidR="001C2D6D" w:rsidRPr="00A5330F" w:rsidRDefault="001C2D6D" w:rsidP="003241A1">
      <w:pPr>
        <w:spacing w:before="120"/>
        <w:rPr>
          <w:rFonts w:asciiTheme="minorHAnsi" w:hAnsiTheme="minorHAnsi" w:cstheme="minorHAnsi"/>
          <w:color w:val="000000"/>
        </w:rPr>
      </w:pPr>
    </w:p>
    <w:p w14:paraId="5E4956CD" w14:textId="77777777" w:rsidR="001C2D6D" w:rsidRPr="00A5330F" w:rsidRDefault="001C2D6D" w:rsidP="003241A1">
      <w:pPr>
        <w:spacing w:before="120"/>
        <w:rPr>
          <w:rFonts w:asciiTheme="minorHAnsi" w:hAnsiTheme="minorHAnsi" w:cstheme="minorHAnsi"/>
          <w:color w:val="000000"/>
        </w:rPr>
      </w:pPr>
      <w:r w:rsidRPr="00A5330F">
        <w:rPr>
          <w:rFonts w:asciiTheme="minorHAnsi" w:hAnsiTheme="minorHAnsi" w:cstheme="minorHAnsi"/>
          <w:b/>
          <w:color w:val="000000"/>
          <w:sz w:val="28"/>
        </w:rPr>
        <w:t xml:space="preserve">Downloading R and R </w:t>
      </w:r>
      <w:proofErr w:type="gramStart"/>
      <w:r w:rsidRPr="00A5330F">
        <w:rPr>
          <w:rFonts w:asciiTheme="minorHAnsi" w:hAnsiTheme="minorHAnsi" w:cstheme="minorHAnsi"/>
          <w:b/>
          <w:color w:val="000000"/>
          <w:sz w:val="28"/>
        </w:rPr>
        <w:t>Studio</w:t>
      </w:r>
      <w:r w:rsidRPr="00A5330F">
        <w:rPr>
          <w:rFonts w:asciiTheme="minorHAnsi" w:hAnsiTheme="minorHAnsi" w:cstheme="minorHAnsi"/>
          <w:b/>
          <w:color w:val="000000"/>
        </w:rPr>
        <w:t xml:space="preserve">  </w:t>
      </w:r>
      <w:r w:rsidRPr="00A11B46">
        <w:rPr>
          <w:rFonts w:asciiTheme="minorHAnsi" w:hAnsiTheme="minorHAnsi" w:cstheme="minorHAnsi"/>
          <w:b/>
          <w:bCs/>
          <w:i/>
          <w:color w:val="FF0000"/>
        </w:rPr>
        <w:t>[</w:t>
      </w:r>
      <w:proofErr w:type="gramEnd"/>
      <w:r w:rsidRPr="00A11B46">
        <w:rPr>
          <w:rFonts w:asciiTheme="minorHAnsi" w:hAnsiTheme="minorHAnsi" w:cstheme="minorHAnsi"/>
          <w:b/>
          <w:bCs/>
          <w:i/>
          <w:color w:val="FF0000"/>
        </w:rPr>
        <w:t xml:space="preserve">**to do </w:t>
      </w:r>
      <w:r w:rsidRPr="00A11B46">
        <w:rPr>
          <w:rFonts w:asciiTheme="minorHAnsi" w:hAnsiTheme="minorHAnsi" w:cstheme="minorHAnsi"/>
          <w:b/>
          <w:bCs/>
          <w:i/>
          <w:color w:val="FF0000"/>
          <w:u w:val="single"/>
        </w:rPr>
        <w:t>before</w:t>
      </w:r>
      <w:r w:rsidRPr="00A11B46">
        <w:rPr>
          <w:rFonts w:asciiTheme="minorHAnsi" w:hAnsiTheme="minorHAnsi" w:cstheme="minorHAnsi"/>
          <w:b/>
          <w:bCs/>
          <w:i/>
          <w:color w:val="FF0000"/>
        </w:rPr>
        <w:t xml:space="preserve"> first lab]</w:t>
      </w:r>
    </w:p>
    <w:p w14:paraId="4C8526DD" w14:textId="7E43C0FA" w:rsidR="001C2D6D" w:rsidRPr="00A5330F" w:rsidRDefault="001C2D6D" w:rsidP="003241A1">
      <w:pPr>
        <w:spacing w:before="120"/>
        <w:rPr>
          <w:rFonts w:asciiTheme="minorHAnsi" w:hAnsiTheme="minorHAnsi" w:cstheme="minorHAnsi"/>
          <w:color w:val="000000"/>
        </w:rPr>
      </w:pPr>
      <w:r w:rsidRPr="00A5330F">
        <w:rPr>
          <w:rFonts w:asciiTheme="minorHAnsi" w:hAnsiTheme="minorHAnsi" w:cstheme="minorHAnsi"/>
          <w:color w:val="000000"/>
        </w:rPr>
        <w:t xml:space="preserve">Download and install </w:t>
      </w:r>
      <w:r w:rsidRPr="00A5330F">
        <w:rPr>
          <w:rFonts w:asciiTheme="minorHAnsi" w:hAnsiTheme="minorHAnsi" w:cstheme="minorHAnsi"/>
          <w:b/>
          <w:i/>
          <w:color w:val="000000"/>
        </w:rPr>
        <w:t>R</w:t>
      </w:r>
      <w:r w:rsidRPr="00A5330F">
        <w:rPr>
          <w:rFonts w:asciiTheme="minorHAnsi" w:hAnsiTheme="minorHAnsi" w:cstheme="minorHAnsi"/>
          <w:color w:val="000000"/>
        </w:rPr>
        <w:t xml:space="preserve"> on your computer from: </w:t>
      </w:r>
      <w:hyperlink r:id="rId10" w:history="1">
        <w:r w:rsidRPr="00A5330F">
          <w:rPr>
            <w:rStyle w:val="Hyperlink"/>
            <w:rFonts w:asciiTheme="minorHAnsi" w:hAnsiTheme="minorHAnsi" w:cstheme="minorHAnsi"/>
          </w:rPr>
          <w:t>https://utstat.toronto.edu/cran</w:t>
        </w:r>
      </w:hyperlink>
    </w:p>
    <w:p w14:paraId="0C8624C3" w14:textId="77777777" w:rsidR="001C2D6D" w:rsidRPr="00A5330F" w:rsidRDefault="001C2D6D" w:rsidP="003241A1">
      <w:pPr>
        <w:spacing w:before="120"/>
        <w:rPr>
          <w:rFonts w:asciiTheme="minorHAnsi" w:hAnsiTheme="minorHAnsi" w:cstheme="minorHAnsi"/>
          <w:color w:val="000000"/>
        </w:rPr>
      </w:pPr>
      <w:r w:rsidRPr="00A5330F">
        <w:rPr>
          <w:rFonts w:asciiTheme="minorHAnsi" w:hAnsiTheme="minorHAnsi" w:cstheme="minorHAnsi"/>
          <w:color w:val="000000"/>
        </w:rPr>
        <w:t xml:space="preserve">After downloading/installing </w:t>
      </w:r>
      <w:r w:rsidRPr="00A5330F">
        <w:rPr>
          <w:rFonts w:asciiTheme="minorHAnsi" w:hAnsiTheme="minorHAnsi" w:cstheme="minorHAnsi"/>
          <w:i/>
          <w:color w:val="000000"/>
        </w:rPr>
        <w:t>R</w:t>
      </w:r>
      <w:r w:rsidRPr="00A5330F">
        <w:rPr>
          <w:rFonts w:asciiTheme="minorHAnsi" w:hAnsiTheme="minorHAnsi" w:cstheme="minorHAnsi"/>
          <w:color w:val="000000"/>
        </w:rPr>
        <w:t xml:space="preserve">, you'll want to download/install </w:t>
      </w:r>
      <w:r w:rsidRPr="00A5330F">
        <w:rPr>
          <w:rFonts w:asciiTheme="minorHAnsi" w:hAnsiTheme="minorHAnsi" w:cstheme="minorHAnsi"/>
          <w:b/>
          <w:i/>
          <w:color w:val="000000"/>
        </w:rPr>
        <w:t>RStudio</w:t>
      </w:r>
      <w:r w:rsidRPr="00A5330F">
        <w:rPr>
          <w:rFonts w:asciiTheme="minorHAnsi" w:hAnsiTheme="minorHAnsi" w:cstheme="minorHAnsi"/>
          <w:color w:val="000000"/>
        </w:rPr>
        <w:t xml:space="preserve">, which is just </w:t>
      </w:r>
      <w:r w:rsidRPr="00A5330F">
        <w:rPr>
          <w:rFonts w:asciiTheme="minorHAnsi" w:hAnsiTheme="minorHAnsi" w:cstheme="minorHAnsi"/>
          <w:i/>
          <w:color w:val="000000"/>
        </w:rPr>
        <w:t>R</w:t>
      </w:r>
      <w:r w:rsidRPr="00A5330F">
        <w:rPr>
          <w:rFonts w:asciiTheme="minorHAnsi" w:hAnsiTheme="minorHAnsi" w:cstheme="minorHAnsi"/>
          <w:color w:val="000000"/>
        </w:rPr>
        <w:t xml:space="preserve"> with a graphical user interface (GUI) that is much easier to use: </w:t>
      </w:r>
      <w:hyperlink r:id="rId11" w:history="1">
        <w:r w:rsidRPr="00A5330F">
          <w:rPr>
            <w:rStyle w:val="Hyperlink"/>
            <w:rFonts w:asciiTheme="minorHAnsi" w:hAnsiTheme="minorHAnsi" w:cstheme="minorHAnsi"/>
          </w:rPr>
          <w:t>https://www.rstudio.com/products/rstudio</w:t>
        </w:r>
      </w:hyperlink>
    </w:p>
    <w:p w14:paraId="6C1F76A6" w14:textId="77777777" w:rsidR="001C2D6D" w:rsidRPr="00A5330F" w:rsidRDefault="001C2D6D" w:rsidP="003241A1">
      <w:pPr>
        <w:spacing w:before="120"/>
        <w:rPr>
          <w:rFonts w:asciiTheme="minorHAnsi" w:hAnsiTheme="minorHAnsi" w:cstheme="minorHAnsi"/>
          <w:color w:val="000000"/>
        </w:rPr>
      </w:pPr>
      <w:r w:rsidRPr="00A5330F">
        <w:rPr>
          <w:rFonts w:asciiTheme="minorHAnsi" w:hAnsiTheme="minorHAnsi" w:cstheme="minorHAnsi"/>
          <w:color w:val="000000"/>
        </w:rPr>
        <w:t xml:space="preserve">Try to open </w:t>
      </w:r>
      <w:r w:rsidRPr="00A5330F">
        <w:rPr>
          <w:rFonts w:asciiTheme="minorHAnsi" w:hAnsiTheme="minorHAnsi" w:cstheme="minorHAnsi"/>
          <w:i/>
          <w:color w:val="000000"/>
        </w:rPr>
        <w:t>R Studio</w:t>
      </w:r>
      <w:r w:rsidRPr="00A5330F">
        <w:rPr>
          <w:rFonts w:asciiTheme="minorHAnsi" w:hAnsiTheme="minorHAnsi" w:cstheme="minorHAnsi"/>
          <w:color w:val="000000"/>
        </w:rPr>
        <w:t xml:space="preserve"> to make sure it works. In </w:t>
      </w:r>
      <w:r w:rsidRPr="00A5330F">
        <w:rPr>
          <w:rFonts w:asciiTheme="minorHAnsi" w:hAnsiTheme="minorHAnsi" w:cstheme="minorHAnsi"/>
          <w:i/>
          <w:color w:val="000000"/>
        </w:rPr>
        <w:t>R Studio</w:t>
      </w:r>
      <w:r w:rsidRPr="00A5330F">
        <w:rPr>
          <w:rFonts w:asciiTheme="minorHAnsi" w:hAnsiTheme="minorHAnsi" w:cstheme="minorHAnsi"/>
          <w:color w:val="000000"/>
        </w:rPr>
        <w:t xml:space="preserve"> you'll see four windows. The </w:t>
      </w:r>
      <w:r w:rsidRPr="00A5330F">
        <w:rPr>
          <w:rFonts w:asciiTheme="minorHAnsi" w:hAnsiTheme="minorHAnsi" w:cstheme="minorHAnsi"/>
          <w:color w:val="000000"/>
          <w:u w:val="single"/>
        </w:rPr>
        <w:t>top-left window</w:t>
      </w:r>
      <w:r w:rsidRPr="00A5330F">
        <w:rPr>
          <w:rFonts w:asciiTheme="minorHAnsi" w:hAnsiTheme="minorHAnsi" w:cstheme="minorHAnsi"/>
          <w:color w:val="000000"/>
        </w:rPr>
        <w:t xml:space="preserve"> is your editor, where you can write, run, and save scripts. The </w:t>
      </w:r>
      <w:r w:rsidRPr="00A5330F">
        <w:rPr>
          <w:rFonts w:asciiTheme="minorHAnsi" w:hAnsiTheme="minorHAnsi" w:cstheme="minorHAnsi"/>
          <w:color w:val="000000"/>
          <w:u w:val="single"/>
        </w:rPr>
        <w:t>bottom-left window</w:t>
      </w:r>
      <w:r w:rsidRPr="00A5330F">
        <w:rPr>
          <w:rFonts w:asciiTheme="minorHAnsi" w:hAnsiTheme="minorHAnsi" w:cstheme="minorHAnsi"/>
          <w:color w:val="000000"/>
        </w:rPr>
        <w:t xml:space="preserve"> is your console/terminal, where you can run code without saving it in a script. </w:t>
      </w:r>
      <w:r w:rsidRPr="00A5330F">
        <w:rPr>
          <w:rFonts w:asciiTheme="minorHAnsi" w:hAnsiTheme="minorHAnsi" w:cstheme="minorHAnsi"/>
          <w:color w:val="000000"/>
          <w:u w:val="single"/>
        </w:rPr>
        <w:t>The top-right window</w:t>
      </w:r>
      <w:r w:rsidRPr="00A5330F">
        <w:rPr>
          <w:rFonts w:asciiTheme="minorHAnsi" w:hAnsiTheme="minorHAnsi" w:cstheme="minorHAnsi"/>
          <w:color w:val="000000"/>
        </w:rPr>
        <w:t xml:space="preserve"> is your environment, where you can find any </w:t>
      </w:r>
      <w:proofErr w:type="gramStart"/>
      <w:r w:rsidRPr="00A5330F">
        <w:rPr>
          <w:rFonts w:asciiTheme="minorHAnsi" w:hAnsiTheme="minorHAnsi" w:cstheme="minorHAnsi"/>
          <w:color w:val="000000"/>
        </w:rPr>
        <w:t>objects</w:t>
      </w:r>
      <w:proofErr w:type="gramEnd"/>
      <w:r w:rsidRPr="00A5330F">
        <w:rPr>
          <w:rFonts w:asciiTheme="minorHAnsi" w:hAnsiTheme="minorHAnsi" w:cstheme="minorHAnsi"/>
          <w:color w:val="000000"/>
        </w:rPr>
        <w:t xml:space="preserve"> you've defined. The </w:t>
      </w:r>
      <w:r w:rsidRPr="00A5330F">
        <w:rPr>
          <w:rFonts w:asciiTheme="minorHAnsi" w:hAnsiTheme="minorHAnsi" w:cstheme="minorHAnsi"/>
          <w:color w:val="000000"/>
          <w:u w:val="single"/>
        </w:rPr>
        <w:t>bottom-right window</w:t>
      </w:r>
      <w:r w:rsidRPr="00A5330F">
        <w:rPr>
          <w:rFonts w:asciiTheme="minorHAnsi" w:hAnsiTheme="minorHAnsi" w:cstheme="minorHAnsi"/>
          <w:color w:val="000000"/>
        </w:rPr>
        <w:t xml:space="preserve"> is where you can navigate between files in your working directory, view plots you've generated, or read package documentation. No panic - we’ll go through all this in detail during lab. </w:t>
      </w:r>
    </w:p>
    <w:p w14:paraId="0E17A2C9" w14:textId="77777777" w:rsidR="001C2D6D" w:rsidRPr="00A5330F" w:rsidRDefault="001C2D6D" w:rsidP="003241A1">
      <w:pPr>
        <w:spacing w:before="120"/>
        <w:rPr>
          <w:rFonts w:asciiTheme="minorHAnsi" w:hAnsiTheme="minorHAnsi" w:cstheme="minorHAnsi"/>
          <w:color w:val="000000"/>
        </w:rPr>
      </w:pPr>
    </w:p>
    <w:p w14:paraId="3BCCC2D3" w14:textId="77777777" w:rsidR="001C2D6D" w:rsidRPr="00A5330F" w:rsidRDefault="001C2D6D" w:rsidP="003241A1">
      <w:pPr>
        <w:spacing w:before="120"/>
        <w:rPr>
          <w:rFonts w:asciiTheme="minorHAnsi" w:hAnsiTheme="minorHAnsi" w:cstheme="minorHAnsi"/>
          <w:color w:val="000000"/>
          <w:sz w:val="28"/>
        </w:rPr>
      </w:pPr>
      <w:r w:rsidRPr="00A5330F">
        <w:rPr>
          <w:rFonts w:asciiTheme="minorHAnsi" w:hAnsiTheme="minorHAnsi" w:cstheme="minorHAnsi"/>
          <w:b/>
          <w:color w:val="000000"/>
          <w:sz w:val="28"/>
        </w:rPr>
        <w:t>R Markdown</w:t>
      </w:r>
      <w:r w:rsidRPr="00A5330F">
        <w:rPr>
          <w:rFonts w:asciiTheme="minorHAnsi" w:hAnsiTheme="minorHAnsi" w:cstheme="minorHAnsi"/>
          <w:color w:val="000000"/>
          <w:sz w:val="28"/>
        </w:rPr>
        <w:t xml:space="preserve">  </w:t>
      </w:r>
    </w:p>
    <w:p w14:paraId="257D58BD" w14:textId="585EF49E" w:rsidR="002C3D1C" w:rsidRPr="00A5330F" w:rsidRDefault="002C3D1C" w:rsidP="003241A1">
      <w:pPr>
        <w:spacing w:before="120"/>
        <w:rPr>
          <w:rFonts w:asciiTheme="minorHAnsi" w:hAnsiTheme="minorHAnsi" w:cstheme="minorHAnsi"/>
          <w:color w:val="000000"/>
        </w:rPr>
      </w:pPr>
      <w:r w:rsidRPr="00A5330F">
        <w:rPr>
          <w:rFonts w:asciiTheme="minorHAnsi" w:hAnsiTheme="minorHAnsi" w:cstheme="minorHAnsi"/>
          <w:color w:val="000000"/>
        </w:rPr>
        <w:t xml:space="preserve">This document, along with most of the labs in this course, and your assignment submissions, will be written using R Markdown. R Markdown is a file format for making dynamic documents (documents that can be continually edited and updated) with R. R Markdown documents are written in markdown (an easy-to-write plain text format, </w:t>
      </w:r>
      <w:proofErr w:type="gramStart"/>
      <w:r w:rsidRPr="00A5330F">
        <w:rPr>
          <w:rFonts w:asciiTheme="minorHAnsi" w:hAnsiTheme="minorHAnsi" w:cstheme="minorHAnsi"/>
          <w:color w:val="000000"/>
        </w:rPr>
        <w:t>similar to</w:t>
      </w:r>
      <w:proofErr w:type="gramEnd"/>
      <w:r w:rsidRPr="00A5330F">
        <w:rPr>
          <w:rFonts w:asciiTheme="minorHAnsi" w:hAnsiTheme="minorHAnsi" w:cstheme="minorHAnsi"/>
          <w:color w:val="000000"/>
        </w:rPr>
        <w:t xml:space="preserve"> HTML and </w:t>
      </w:r>
      <w:proofErr w:type="spellStart"/>
      <w:r w:rsidRPr="00A5330F">
        <w:rPr>
          <w:rFonts w:asciiTheme="minorHAnsi" w:hAnsiTheme="minorHAnsi" w:cstheme="minorHAnsi"/>
          <w:color w:val="000000"/>
        </w:rPr>
        <w:t>LaTex</w:t>
      </w:r>
      <w:proofErr w:type="spellEnd"/>
      <w:r w:rsidRPr="00A5330F">
        <w:rPr>
          <w:rFonts w:asciiTheme="minorHAnsi" w:hAnsiTheme="minorHAnsi" w:cstheme="minorHAnsi"/>
          <w:color w:val="000000"/>
        </w:rPr>
        <w:t xml:space="preserve"> (pronounced "law-tech")) and contain chunks of embedded R code. More generally, writing in markdown allows you to create documents that smoothly integrate chunks of text, </w:t>
      </w:r>
      <w:proofErr w:type="spellStart"/>
      <w:r w:rsidRPr="00A5330F">
        <w:rPr>
          <w:rFonts w:asciiTheme="minorHAnsi" w:hAnsiTheme="minorHAnsi" w:cstheme="minorHAnsi"/>
          <w:color w:val="000000"/>
        </w:rPr>
        <w:t>mathametical</w:t>
      </w:r>
      <w:proofErr w:type="spellEnd"/>
      <w:r w:rsidRPr="00A5330F">
        <w:rPr>
          <w:rFonts w:asciiTheme="minorHAnsi" w:hAnsiTheme="minorHAnsi" w:cstheme="minorHAnsi"/>
          <w:color w:val="000000"/>
        </w:rPr>
        <w:t xml:space="preserve"> equations, hyperlinks, and chunks of code. You can open and edit R Markdown files (.</w:t>
      </w:r>
      <w:proofErr w:type="spellStart"/>
      <w:r w:rsidRPr="00A5330F">
        <w:rPr>
          <w:rFonts w:asciiTheme="minorHAnsi" w:hAnsiTheme="minorHAnsi" w:cstheme="minorHAnsi"/>
          <w:color w:val="000000"/>
        </w:rPr>
        <w:t>Rmd</w:t>
      </w:r>
      <w:proofErr w:type="spellEnd"/>
      <w:r w:rsidRPr="00A5330F">
        <w:rPr>
          <w:rFonts w:asciiTheme="minorHAnsi" w:hAnsiTheme="minorHAnsi" w:cstheme="minorHAnsi"/>
          <w:color w:val="000000"/>
        </w:rPr>
        <w:t>) in R Studio.</w:t>
      </w:r>
    </w:p>
    <w:p w14:paraId="5F722E81" w14:textId="31330143" w:rsidR="001C2D6D" w:rsidRPr="00A5330F" w:rsidRDefault="001C2D6D" w:rsidP="003241A1">
      <w:pPr>
        <w:spacing w:before="120"/>
        <w:rPr>
          <w:rStyle w:val="Hyperlink"/>
          <w:rFonts w:asciiTheme="minorHAnsi" w:hAnsiTheme="minorHAnsi" w:cstheme="minorHAnsi"/>
        </w:rPr>
      </w:pPr>
      <w:r w:rsidRPr="00A5330F">
        <w:rPr>
          <w:rFonts w:asciiTheme="minorHAnsi" w:hAnsiTheme="minorHAnsi" w:cstheme="minorHAnsi"/>
          <w:color w:val="000000"/>
        </w:rPr>
        <w:t xml:space="preserve">To learn more about </w:t>
      </w:r>
      <w:r w:rsidRPr="00A5330F">
        <w:rPr>
          <w:rFonts w:asciiTheme="minorHAnsi" w:hAnsiTheme="minorHAnsi" w:cstheme="minorHAnsi"/>
          <w:i/>
          <w:color w:val="000000"/>
        </w:rPr>
        <w:t>R Markdown</w:t>
      </w:r>
      <w:r w:rsidRPr="00A5330F">
        <w:rPr>
          <w:rFonts w:asciiTheme="minorHAnsi" w:hAnsiTheme="minorHAnsi" w:cstheme="minorHAnsi"/>
          <w:color w:val="000000"/>
        </w:rPr>
        <w:t xml:space="preserve">, go to: </w:t>
      </w:r>
      <w:hyperlink r:id="rId12" w:history="1">
        <w:r w:rsidRPr="00A5330F">
          <w:rPr>
            <w:rStyle w:val="Hyperlink"/>
            <w:rFonts w:asciiTheme="minorHAnsi" w:hAnsiTheme="minorHAnsi" w:cstheme="minorHAnsi"/>
          </w:rPr>
          <w:t>https://rmarkdown.rstudio.com/articles_intro.html</w:t>
        </w:r>
      </w:hyperlink>
    </w:p>
    <w:p w14:paraId="0CC433D8" w14:textId="1C9F15A1" w:rsidR="002C3D1C" w:rsidRPr="00A5330F" w:rsidRDefault="000C2C0C" w:rsidP="003241A1">
      <w:pPr>
        <w:spacing w:before="120"/>
        <w:rPr>
          <w:rFonts w:asciiTheme="minorHAnsi" w:hAnsiTheme="minorHAnsi" w:cstheme="minorHAnsi"/>
          <w:color w:val="000000"/>
        </w:rPr>
      </w:pPr>
      <w:hyperlink r:id="rId13" w:history="1">
        <w:r w:rsidR="002C3D1C" w:rsidRPr="00A5330F">
          <w:rPr>
            <w:rStyle w:val="Hyperlink"/>
            <w:rFonts w:asciiTheme="minorHAnsi" w:hAnsiTheme="minorHAnsi" w:cstheme="minorHAnsi"/>
          </w:rPr>
          <w:t>https://cran.r-project.org/web/packages/stationery/vignettes/Rmarkdown.pdf</w:t>
        </w:r>
      </w:hyperlink>
      <w:r w:rsidR="002C3D1C" w:rsidRPr="00A5330F">
        <w:rPr>
          <w:rFonts w:asciiTheme="minorHAnsi" w:hAnsiTheme="minorHAnsi" w:cstheme="minorHAnsi"/>
          <w:color w:val="000000"/>
        </w:rPr>
        <w:t xml:space="preserve"> </w:t>
      </w:r>
    </w:p>
    <w:p w14:paraId="4CE68C70" w14:textId="1FA7BB2B" w:rsidR="001C2D6D" w:rsidRPr="00A5330F" w:rsidRDefault="001C2D6D" w:rsidP="003241A1">
      <w:pPr>
        <w:spacing w:before="120"/>
        <w:rPr>
          <w:rFonts w:asciiTheme="minorHAnsi" w:hAnsiTheme="minorHAnsi" w:cstheme="minorHAnsi"/>
          <w:color w:val="000000"/>
        </w:rPr>
      </w:pPr>
      <w:r w:rsidRPr="00A5330F">
        <w:rPr>
          <w:rFonts w:asciiTheme="minorHAnsi" w:hAnsiTheme="minorHAnsi" w:cstheme="minorHAnsi"/>
          <w:color w:val="000000"/>
        </w:rPr>
        <w:t>**</w:t>
      </w:r>
      <w:r w:rsidRPr="00A5330F">
        <w:rPr>
          <w:rFonts w:asciiTheme="minorHAnsi" w:hAnsiTheme="minorHAnsi" w:cstheme="minorHAnsi"/>
          <w:color w:val="000000"/>
          <w:u w:val="single"/>
        </w:rPr>
        <w:t>AN IMPORTANT NOTE</w:t>
      </w:r>
      <w:r w:rsidRPr="00A5330F">
        <w:rPr>
          <w:rFonts w:asciiTheme="minorHAnsi" w:hAnsiTheme="minorHAnsi" w:cstheme="minorHAnsi"/>
          <w:color w:val="000000"/>
        </w:rPr>
        <w:t>**:</w:t>
      </w:r>
      <w:r w:rsidRPr="00A5330F">
        <w:rPr>
          <w:rFonts w:asciiTheme="minorHAnsi" w:hAnsiTheme="minorHAnsi" w:cstheme="minorHAnsi"/>
          <w:b/>
          <w:i/>
          <w:color w:val="000000"/>
        </w:rPr>
        <w:t xml:space="preserve">  </w:t>
      </w:r>
      <w:r w:rsidRPr="00A5330F">
        <w:rPr>
          <w:rFonts w:asciiTheme="minorHAnsi" w:hAnsiTheme="minorHAnsi" w:cstheme="minorHAnsi"/>
          <w:color w:val="000000"/>
        </w:rPr>
        <w:t xml:space="preserve"> When we write Markdown documents, we can export .</w:t>
      </w:r>
      <w:proofErr w:type="spellStart"/>
      <w:r w:rsidR="00A5330F">
        <w:rPr>
          <w:rFonts w:asciiTheme="minorHAnsi" w:hAnsiTheme="minorHAnsi" w:cstheme="minorHAnsi"/>
          <w:color w:val="000000"/>
        </w:rPr>
        <w:t>R</w:t>
      </w:r>
      <w:r w:rsidRPr="00A5330F">
        <w:rPr>
          <w:rFonts w:asciiTheme="minorHAnsi" w:hAnsiTheme="minorHAnsi" w:cstheme="minorHAnsi"/>
          <w:color w:val="000000"/>
        </w:rPr>
        <w:t>md</w:t>
      </w:r>
      <w:proofErr w:type="spellEnd"/>
      <w:r w:rsidRPr="00A5330F">
        <w:rPr>
          <w:rFonts w:asciiTheme="minorHAnsi" w:hAnsiTheme="minorHAnsi" w:cstheme="minorHAnsi"/>
          <w:color w:val="000000"/>
        </w:rPr>
        <w:t xml:space="preserve"> files to PDF, Word, or HTML via a process called "knitting". You should be able to knit this file ("</w:t>
      </w:r>
      <w:r w:rsidRPr="00A5330F">
        <w:rPr>
          <w:rFonts w:asciiTheme="minorHAnsi" w:hAnsiTheme="minorHAnsi" w:cstheme="minorHAnsi"/>
          <w:i/>
          <w:color w:val="000000"/>
        </w:rPr>
        <w:t>EEB319IntroR.</w:t>
      </w:r>
      <w:r w:rsidR="00A5330F">
        <w:rPr>
          <w:rFonts w:asciiTheme="minorHAnsi" w:hAnsiTheme="minorHAnsi" w:cstheme="minorHAnsi"/>
          <w:i/>
          <w:color w:val="000000"/>
        </w:rPr>
        <w:t>R</w:t>
      </w:r>
      <w:r w:rsidRPr="00A5330F">
        <w:rPr>
          <w:rFonts w:asciiTheme="minorHAnsi" w:hAnsiTheme="minorHAnsi" w:cstheme="minorHAnsi"/>
          <w:i/>
          <w:color w:val="000000"/>
        </w:rPr>
        <w:t>md</w:t>
      </w:r>
      <w:r w:rsidRPr="00A5330F">
        <w:rPr>
          <w:rFonts w:asciiTheme="minorHAnsi" w:hAnsiTheme="minorHAnsi" w:cstheme="minorHAnsi"/>
          <w:color w:val="000000"/>
        </w:rPr>
        <w:t xml:space="preserve">") to HTML by clicking "knit" at the top left of this page. Once R has finished knitting this file to HTML, a preview window will pop up. You can view the knitted document in HTML by clicking "Open in Browser". </w:t>
      </w:r>
      <w:r w:rsidR="002C3D1C" w:rsidRPr="00A5330F">
        <w:rPr>
          <w:rFonts w:asciiTheme="minorHAnsi" w:hAnsiTheme="minorHAnsi" w:cstheme="minorHAnsi"/>
          <w:color w:val="000000"/>
        </w:rPr>
        <w:t>Opening this document in a browser will also show you how the formatting of a .</w:t>
      </w:r>
      <w:proofErr w:type="spellStart"/>
      <w:r w:rsidR="002C3D1C" w:rsidRPr="00A5330F">
        <w:rPr>
          <w:rFonts w:asciiTheme="minorHAnsi" w:hAnsiTheme="minorHAnsi" w:cstheme="minorHAnsi"/>
          <w:color w:val="000000"/>
        </w:rPr>
        <w:t>Rmd</w:t>
      </w:r>
      <w:proofErr w:type="spellEnd"/>
      <w:r w:rsidR="002C3D1C" w:rsidRPr="00A5330F">
        <w:rPr>
          <w:rFonts w:asciiTheme="minorHAnsi" w:hAnsiTheme="minorHAnsi" w:cstheme="minorHAnsi"/>
          <w:color w:val="000000"/>
        </w:rPr>
        <w:t xml:space="preserve"> file maps onto the knitted version of the document.</w:t>
      </w:r>
    </w:p>
    <w:p w14:paraId="684D7050" w14:textId="67951C32" w:rsidR="001C2D6D" w:rsidRPr="00A5330F" w:rsidRDefault="001C2D6D" w:rsidP="003241A1">
      <w:pPr>
        <w:spacing w:before="120"/>
        <w:rPr>
          <w:rFonts w:asciiTheme="minorHAnsi" w:hAnsiTheme="minorHAnsi" w:cstheme="minorHAnsi"/>
          <w:color w:val="000000"/>
        </w:rPr>
      </w:pPr>
      <w:r w:rsidRPr="00A5330F">
        <w:rPr>
          <w:rFonts w:asciiTheme="minorHAnsi" w:hAnsiTheme="minorHAnsi" w:cstheme="minorHAnsi"/>
          <w:color w:val="000000"/>
        </w:rPr>
        <w:t>**</w:t>
      </w:r>
      <w:r w:rsidRPr="00A5330F">
        <w:rPr>
          <w:rFonts w:asciiTheme="minorHAnsi" w:hAnsiTheme="minorHAnsi" w:cstheme="minorHAnsi"/>
          <w:color w:val="000000"/>
          <w:u w:val="single"/>
        </w:rPr>
        <w:t>ANOTHER IMPORTANT NOTE</w:t>
      </w:r>
      <w:r w:rsidRPr="00A5330F">
        <w:rPr>
          <w:rFonts w:asciiTheme="minorHAnsi" w:hAnsiTheme="minorHAnsi" w:cstheme="minorHAnsi"/>
          <w:color w:val="000000"/>
        </w:rPr>
        <w:t>**</w:t>
      </w:r>
      <w:r w:rsidR="003E78EF" w:rsidRPr="00A5330F">
        <w:rPr>
          <w:rFonts w:asciiTheme="minorHAnsi" w:hAnsiTheme="minorHAnsi" w:cstheme="minorHAnsi"/>
          <w:color w:val="000000"/>
        </w:rPr>
        <w:t>:</w:t>
      </w:r>
      <w:r w:rsidRPr="00A5330F">
        <w:rPr>
          <w:rFonts w:asciiTheme="minorHAnsi" w:hAnsiTheme="minorHAnsi" w:cstheme="minorHAnsi"/>
          <w:color w:val="000000"/>
        </w:rPr>
        <w:t xml:space="preserve"> </w:t>
      </w:r>
      <w:r w:rsidR="002C3D1C" w:rsidRPr="00A5330F">
        <w:rPr>
          <w:rFonts w:asciiTheme="minorHAnsi" w:hAnsiTheme="minorHAnsi" w:cstheme="minorHAnsi"/>
          <w:color w:val="000000"/>
        </w:rPr>
        <w:t xml:space="preserve">As previously mentioned, Markdown documents are neat because they can integrate chunks of text with chunks of code. To learn how we integrate a chunk of code, check of the example we use to set a working directory, below. </w:t>
      </w:r>
      <w:proofErr w:type="gramStart"/>
      <w:r w:rsidR="002C3D1C" w:rsidRPr="00A5330F">
        <w:rPr>
          <w:rFonts w:asciiTheme="minorHAnsi" w:hAnsiTheme="minorHAnsi" w:cstheme="minorHAnsi"/>
          <w:color w:val="000000"/>
        </w:rPr>
        <w:t>Take a look</w:t>
      </w:r>
      <w:proofErr w:type="gramEnd"/>
      <w:r w:rsidR="002C3D1C" w:rsidRPr="00A5330F">
        <w:rPr>
          <w:rFonts w:asciiTheme="minorHAnsi" w:hAnsiTheme="minorHAnsi" w:cstheme="minorHAnsi"/>
          <w:color w:val="000000"/>
        </w:rPr>
        <w:t xml:space="preserve"> at the "eval" argument. If we set **eval = TRUE**, R runs that chunk of code when knitting a document. If we set **eval = FALSE**, R will include the chunk in the knitted document, but won't run the code. When you submit assignments, you should make sure your code chunks are path independent (can be run on computers other than your own (you shouldn't have to worry about this if you've set your working directory correctly, which we'll go over in just a minute)), and set eval = TRUE, so that we can run your script quickly. You can check if your script runs smoothly from top to bottom by clicking the drop-down </w:t>
      </w:r>
      <w:proofErr w:type="spellStart"/>
      <w:r w:rsidR="002C3D1C" w:rsidRPr="00A5330F">
        <w:rPr>
          <w:rFonts w:asciiTheme="minorHAnsi" w:hAnsiTheme="minorHAnsi" w:cstheme="minorHAnsi"/>
          <w:color w:val="000000"/>
        </w:rPr>
        <w:t>menu,"Run</w:t>
      </w:r>
      <w:proofErr w:type="spellEnd"/>
      <w:r w:rsidR="002C3D1C" w:rsidRPr="00A5330F">
        <w:rPr>
          <w:rFonts w:asciiTheme="minorHAnsi" w:hAnsiTheme="minorHAnsi" w:cstheme="minorHAnsi"/>
          <w:color w:val="000000"/>
        </w:rPr>
        <w:t>", in the top-right of the editor window (top-left window in default layout</w:t>
      </w:r>
      <w:proofErr w:type="gramStart"/>
      <w:r w:rsidR="002C3D1C" w:rsidRPr="00A5330F">
        <w:rPr>
          <w:rFonts w:asciiTheme="minorHAnsi" w:hAnsiTheme="minorHAnsi" w:cstheme="minorHAnsi"/>
          <w:color w:val="000000"/>
        </w:rPr>
        <w:t>), and</w:t>
      </w:r>
      <w:proofErr w:type="gramEnd"/>
      <w:r w:rsidR="002C3D1C" w:rsidRPr="00A5330F">
        <w:rPr>
          <w:rFonts w:asciiTheme="minorHAnsi" w:hAnsiTheme="minorHAnsi" w:cstheme="minorHAnsi"/>
          <w:color w:val="000000"/>
        </w:rPr>
        <w:t xml:space="preserve"> finding "Run All". In the "</w:t>
      </w:r>
      <w:proofErr w:type="spellStart"/>
      <w:proofErr w:type="gramStart"/>
      <w:r w:rsidR="002C3D1C" w:rsidRPr="00A5330F">
        <w:rPr>
          <w:rFonts w:asciiTheme="minorHAnsi" w:hAnsiTheme="minorHAnsi" w:cstheme="minorHAnsi"/>
          <w:color w:val="000000"/>
        </w:rPr>
        <w:t>setwd</w:t>
      </w:r>
      <w:proofErr w:type="spellEnd"/>
      <w:r w:rsidR="002C3D1C" w:rsidRPr="00A5330F">
        <w:rPr>
          <w:rFonts w:asciiTheme="minorHAnsi" w:hAnsiTheme="minorHAnsi" w:cstheme="minorHAnsi"/>
          <w:color w:val="000000"/>
        </w:rPr>
        <w:t>(</w:t>
      </w:r>
      <w:proofErr w:type="gramEnd"/>
      <w:r w:rsidR="002C3D1C" w:rsidRPr="00A5330F">
        <w:rPr>
          <w:rFonts w:asciiTheme="minorHAnsi" w:hAnsiTheme="minorHAnsi" w:cstheme="minorHAnsi"/>
          <w:color w:val="000000"/>
        </w:rPr>
        <w:t>)" example below, we've set eval = FALSE because we have different computers, and as such, the line we've written won't run on your computer. In upcoming labs, you'll notice that we've set eval = FALSE in some of our examples, and have included an empty code chunk, where we're set eval = TRUE, for you to write your own code below.</w:t>
      </w:r>
    </w:p>
    <w:p w14:paraId="1EB41E1F" w14:textId="12029026" w:rsidR="002C3D1C" w:rsidRPr="00A5330F" w:rsidRDefault="002C3D1C" w:rsidP="003241A1">
      <w:pPr>
        <w:spacing w:before="120"/>
        <w:rPr>
          <w:rFonts w:asciiTheme="minorHAnsi" w:hAnsiTheme="minorHAnsi" w:cstheme="minorHAnsi"/>
          <w:color w:val="000000"/>
        </w:rPr>
      </w:pPr>
    </w:p>
    <w:p w14:paraId="0760CD43" w14:textId="619E843D" w:rsidR="002C3D1C" w:rsidRPr="00A5330F" w:rsidRDefault="002C3D1C" w:rsidP="003241A1">
      <w:pPr>
        <w:spacing w:before="120"/>
        <w:rPr>
          <w:rFonts w:asciiTheme="minorHAnsi" w:hAnsiTheme="minorHAnsi" w:cstheme="minorHAnsi"/>
          <w:b/>
          <w:bCs/>
          <w:color w:val="000000"/>
          <w:sz w:val="28"/>
          <w:szCs w:val="28"/>
        </w:rPr>
      </w:pPr>
      <w:r w:rsidRPr="00A5330F">
        <w:rPr>
          <w:rFonts w:asciiTheme="minorHAnsi" w:hAnsiTheme="minorHAnsi" w:cstheme="minorHAnsi"/>
          <w:b/>
          <w:bCs/>
          <w:color w:val="000000"/>
          <w:sz w:val="28"/>
          <w:szCs w:val="28"/>
        </w:rPr>
        <w:t>Making Your Own Markdown Document</w:t>
      </w:r>
    </w:p>
    <w:p w14:paraId="1944009D" w14:textId="611FD876" w:rsidR="002C3D1C" w:rsidRPr="00A5330F" w:rsidRDefault="002C3D1C" w:rsidP="003241A1">
      <w:pPr>
        <w:spacing w:before="120"/>
        <w:rPr>
          <w:rFonts w:asciiTheme="minorHAnsi" w:hAnsiTheme="minorHAnsi" w:cstheme="minorHAnsi"/>
          <w:color w:val="000000"/>
        </w:rPr>
      </w:pPr>
      <w:r w:rsidRPr="00A5330F">
        <w:rPr>
          <w:rFonts w:asciiTheme="minorHAnsi" w:hAnsiTheme="minorHAnsi" w:cstheme="minorHAnsi"/>
          <w:color w:val="000000"/>
        </w:rPr>
        <w:t>You can make your own Markdown document by clicking **File &gt; New File &gt; R Markdown**. After you've opened that blank Markdown document, you can start typing, using this document, and the following resources as a guide.</w:t>
      </w:r>
    </w:p>
    <w:p w14:paraId="364794DC" w14:textId="39F8A0D4" w:rsidR="002C3D1C" w:rsidRDefault="002C3D1C" w:rsidP="003241A1">
      <w:pPr>
        <w:spacing w:before="120"/>
        <w:rPr>
          <w:rFonts w:asciiTheme="minorHAnsi" w:hAnsiTheme="minorHAnsi" w:cstheme="minorHAnsi"/>
          <w:color w:val="000000"/>
        </w:rPr>
      </w:pPr>
      <w:r w:rsidRPr="00A5330F">
        <w:rPr>
          <w:rFonts w:asciiTheme="minorHAnsi" w:hAnsiTheme="minorHAnsi" w:cstheme="minorHAnsi"/>
          <w:color w:val="000000"/>
        </w:rPr>
        <w:t>Markdown Ex</w:t>
      </w:r>
      <w:r w:rsidR="00A5330F">
        <w:rPr>
          <w:rFonts w:asciiTheme="minorHAnsi" w:hAnsiTheme="minorHAnsi" w:cstheme="minorHAnsi"/>
          <w:color w:val="000000"/>
        </w:rPr>
        <w:t>am</w:t>
      </w:r>
      <w:r w:rsidRPr="00A5330F">
        <w:rPr>
          <w:rFonts w:asciiTheme="minorHAnsi" w:hAnsiTheme="minorHAnsi" w:cstheme="minorHAnsi"/>
          <w:color w:val="000000"/>
        </w:rPr>
        <w:t xml:space="preserve">ple: </w:t>
      </w:r>
      <w:hyperlink r:id="rId14" w:history="1">
        <w:r w:rsidR="008E12BD" w:rsidRPr="00E3376D">
          <w:rPr>
            <w:rStyle w:val="Hyperlink"/>
            <w:rFonts w:asciiTheme="minorHAnsi" w:hAnsiTheme="minorHAnsi" w:cstheme="minorHAnsi"/>
          </w:rPr>
          <w:t>https://www.math.mcgill.ca/yyang/regression/RMarkdown/example.html</w:t>
        </w:r>
      </w:hyperlink>
    </w:p>
    <w:p w14:paraId="3618F7EE" w14:textId="4707D099" w:rsidR="002C3D1C" w:rsidRPr="00A5330F" w:rsidRDefault="002C3D1C" w:rsidP="003241A1">
      <w:pPr>
        <w:spacing w:before="120"/>
        <w:rPr>
          <w:rFonts w:asciiTheme="minorHAnsi" w:hAnsiTheme="minorHAnsi" w:cstheme="minorHAnsi"/>
          <w:color w:val="000000"/>
        </w:rPr>
      </w:pPr>
      <w:r w:rsidRPr="00A5330F">
        <w:rPr>
          <w:rFonts w:asciiTheme="minorHAnsi" w:hAnsiTheme="minorHAnsi" w:cstheme="minorHAnsi"/>
          <w:color w:val="000000"/>
        </w:rPr>
        <w:t xml:space="preserve">Formatting </w:t>
      </w:r>
      <w:proofErr w:type="spellStart"/>
      <w:r w:rsidRPr="00A5330F">
        <w:rPr>
          <w:rFonts w:asciiTheme="minorHAnsi" w:hAnsiTheme="minorHAnsi" w:cstheme="minorHAnsi"/>
          <w:color w:val="000000"/>
        </w:rPr>
        <w:t>Cheatsheet</w:t>
      </w:r>
      <w:proofErr w:type="spellEnd"/>
      <w:r w:rsidRPr="00A5330F">
        <w:rPr>
          <w:rFonts w:asciiTheme="minorHAnsi" w:hAnsiTheme="minorHAnsi" w:cstheme="minorHAnsi"/>
          <w:color w:val="000000"/>
        </w:rPr>
        <w:t xml:space="preserve">: </w:t>
      </w:r>
      <w:hyperlink r:id="rId15" w:history="1">
        <w:r w:rsidRPr="00A5330F">
          <w:rPr>
            <w:rStyle w:val="Hyperlink"/>
            <w:rFonts w:asciiTheme="minorHAnsi" w:hAnsiTheme="minorHAnsi" w:cstheme="minorHAnsi"/>
          </w:rPr>
          <w:t>https://www.rstudio.com/wp-content/uploads/2015/02/rmarkdown-cheatsheet.pdf</w:t>
        </w:r>
      </w:hyperlink>
    </w:p>
    <w:p w14:paraId="7DDA96C8" w14:textId="78038CBE" w:rsidR="001C2D6D" w:rsidRPr="008E12BD" w:rsidRDefault="002C3D1C" w:rsidP="003241A1">
      <w:pPr>
        <w:spacing w:before="120"/>
        <w:rPr>
          <w:rFonts w:asciiTheme="minorHAnsi" w:hAnsiTheme="minorHAnsi" w:cstheme="minorHAnsi"/>
          <w:color w:val="000000"/>
        </w:rPr>
      </w:pPr>
      <w:r w:rsidRPr="00A5330F">
        <w:rPr>
          <w:rFonts w:asciiTheme="minorHAnsi" w:hAnsiTheme="minorHAnsi" w:cstheme="minorHAnsi"/>
          <w:b/>
          <w:color w:val="000000"/>
        </w:rPr>
        <w:t>Don't forget to fill in your name and student number at the top of the document</w:t>
      </w:r>
      <w:r w:rsidRPr="00A5330F">
        <w:rPr>
          <w:rFonts w:asciiTheme="minorHAnsi" w:hAnsiTheme="minorHAnsi" w:cstheme="minorHAnsi"/>
          <w:color w:val="000000"/>
        </w:rPr>
        <w:t>, next to "author:"!</w:t>
      </w:r>
      <w:r w:rsidR="002E7581">
        <w:rPr>
          <w:rFonts w:asciiTheme="minorHAnsi" w:hAnsiTheme="minorHAnsi" w:cstheme="minorHAnsi"/>
          <w:color w:val="000000"/>
        </w:rPr>
        <w:t xml:space="preserve"> </w:t>
      </w:r>
    </w:p>
    <w:p w14:paraId="447380D7" w14:textId="74C0907B" w:rsidR="001C2D6D" w:rsidRPr="008E12BD" w:rsidRDefault="001C2D6D" w:rsidP="003241A1">
      <w:pPr>
        <w:spacing w:before="120"/>
        <w:rPr>
          <w:rFonts w:asciiTheme="minorHAnsi" w:hAnsiTheme="minorHAnsi" w:cstheme="minorHAnsi"/>
          <w:color w:val="000000"/>
        </w:rPr>
      </w:pPr>
      <w:r w:rsidRPr="008E12BD">
        <w:rPr>
          <w:rFonts w:asciiTheme="minorHAnsi" w:hAnsiTheme="minorHAnsi" w:cstheme="minorHAnsi"/>
          <w:b/>
          <w:color w:val="000000"/>
          <w:sz w:val="28"/>
        </w:rPr>
        <w:t xml:space="preserve">Let's Get Started!  </w:t>
      </w:r>
      <w:r w:rsidRPr="008E12BD">
        <w:rPr>
          <w:rFonts w:asciiTheme="minorHAnsi" w:hAnsiTheme="minorHAnsi" w:cstheme="minorHAnsi"/>
          <w:color w:val="000000"/>
          <w:u w:val="single"/>
        </w:rPr>
        <w:t>Setting Your Working Directory</w:t>
      </w:r>
      <w:r w:rsidRPr="008E12BD">
        <w:rPr>
          <w:rFonts w:asciiTheme="minorHAnsi" w:hAnsiTheme="minorHAnsi" w:cstheme="minorHAnsi"/>
          <w:color w:val="000000"/>
        </w:rPr>
        <w:t xml:space="preserve">:  </w:t>
      </w:r>
    </w:p>
    <w:p w14:paraId="1E229073" w14:textId="1A73AB7B" w:rsidR="001C2D6D" w:rsidRPr="008E12BD" w:rsidRDefault="001C2D6D" w:rsidP="003241A1">
      <w:pPr>
        <w:spacing w:before="120"/>
        <w:rPr>
          <w:rFonts w:asciiTheme="minorHAnsi" w:hAnsiTheme="minorHAnsi" w:cstheme="minorHAnsi"/>
          <w:color w:val="000000"/>
        </w:rPr>
      </w:pPr>
      <w:r w:rsidRPr="008E12BD">
        <w:rPr>
          <w:rFonts w:asciiTheme="minorHAnsi" w:hAnsiTheme="minorHAnsi" w:cstheme="minorHAnsi"/>
          <w:color w:val="000000"/>
        </w:rPr>
        <w:t>We use working directories to tell R where it should look for and store files on our computer. We can start by creating a folder called "</w:t>
      </w:r>
      <w:proofErr w:type="spellStart"/>
      <w:r w:rsidRPr="008E12BD">
        <w:rPr>
          <w:rFonts w:asciiTheme="minorHAnsi" w:hAnsiTheme="minorHAnsi" w:cstheme="minorHAnsi"/>
          <w:i/>
          <w:color w:val="000000"/>
        </w:rPr>
        <w:t>R_Projects</w:t>
      </w:r>
      <w:proofErr w:type="spellEnd"/>
      <w:r w:rsidRPr="008E12BD">
        <w:rPr>
          <w:rFonts w:asciiTheme="minorHAnsi" w:hAnsiTheme="minorHAnsi" w:cstheme="minorHAnsi"/>
          <w:color w:val="000000"/>
        </w:rPr>
        <w:t>", and a subfolder called "</w:t>
      </w:r>
      <w:r w:rsidRPr="008E12BD">
        <w:rPr>
          <w:rFonts w:asciiTheme="minorHAnsi" w:hAnsiTheme="minorHAnsi" w:cstheme="minorHAnsi"/>
          <w:i/>
          <w:color w:val="000000"/>
        </w:rPr>
        <w:t>EEB319</w:t>
      </w:r>
      <w:r w:rsidRPr="008E12BD">
        <w:rPr>
          <w:rFonts w:asciiTheme="minorHAnsi" w:hAnsiTheme="minorHAnsi" w:cstheme="minorHAnsi"/>
          <w:color w:val="000000"/>
        </w:rPr>
        <w:t>". If you right-click on that subfolder, you should be able to see its pathname (</w:t>
      </w:r>
      <w:proofErr w:type="gramStart"/>
      <w:r w:rsidRPr="008E12BD">
        <w:rPr>
          <w:rFonts w:asciiTheme="minorHAnsi" w:hAnsiTheme="minorHAnsi" w:cstheme="minorHAnsi"/>
          <w:color w:val="000000"/>
        </w:rPr>
        <w:t>e.g.</w:t>
      </w:r>
      <w:proofErr w:type="gramEnd"/>
      <w:r w:rsidRPr="008E12BD">
        <w:rPr>
          <w:rFonts w:asciiTheme="minorHAnsi" w:hAnsiTheme="minorHAnsi" w:cstheme="minorHAnsi"/>
          <w:color w:val="000000"/>
        </w:rPr>
        <w:t xml:space="preserve"> on my computer: /Users/</w:t>
      </w:r>
      <w:proofErr w:type="spellStart"/>
      <w:r w:rsidRPr="008E12BD">
        <w:rPr>
          <w:rFonts w:asciiTheme="minorHAnsi" w:hAnsiTheme="minorHAnsi" w:cstheme="minorHAnsi"/>
          <w:color w:val="000000"/>
        </w:rPr>
        <w:t>mjarviscross</w:t>
      </w:r>
      <w:proofErr w:type="spellEnd"/>
      <w:r w:rsidRPr="008E12BD">
        <w:rPr>
          <w:rFonts w:asciiTheme="minorHAnsi" w:hAnsiTheme="minorHAnsi" w:cstheme="minorHAnsi"/>
          <w:color w:val="000000"/>
        </w:rPr>
        <w:t>/Desktop/</w:t>
      </w:r>
      <w:proofErr w:type="spellStart"/>
      <w:r w:rsidRPr="008E12BD">
        <w:rPr>
          <w:rFonts w:asciiTheme="minorHAnsi" w:hAnsiTheme="minorHAnsi" w:cstheme="minorHAnsi"/>
          <w:color w:val="000000"/>
        </w:rPr>
        <w:t>R_Projects</w:t>
      </w:r>
      <w:proofErr w:type="spellEnd"/>
      <w:r w:rsidRPr="008E12BD">
        <w:rPr>
          <w:rFonts w:asciiTheme="minorHAnsi" w:hAnsiTheme="minorHAnsi" w:cstheme="minorHAnsi"/>
          <w:color w:val="000000"/>
        </w:rPr>
        <w:t xml:space="preserve">/EEB319). </w:t>
      </w:r>
      <w:r w:rsidR="002C3D1C" w:rsidRPr="008E12BD">
        <w:rPr>
          <w:rFonts w:asciiTheme="minorHAnsi" w:hAnsiTheme="minorHAnsi" w:cstheme="minorHAnsi"/>
          <w:color w:val="000000"/>
        </w:rPr>
        <w:t xml:space="preserve">As a </w:t>
      </w:r>
      <w:proofErr w:type="gramStart"/>
      <w:r w:rsidR="002C3D1C" w:rsidRPr="008E12BD">
        <w:rPr>
          <w:rFonts w:asciiTheme="minorHAnsi" w:hAnsiTheme="minorHAnsi" w:cstheme="minorHAnsi"/>
          <w:color w:val="000000"/>
        </w:rPr>
        <w:t>side-note</w:t>
      </w:r>
      <w:proofErr w:type="gramEnd"/>
      <w:r w:rsidR="002C3D1C" w:rsidRPr="008E12BD">
        <w:rPr>
          <w:rFonts w:asciiTheme="minorHAnsi" w:hAnsiTheme="minorHAnsi" w:cstheme="minorHAnsi"/>
          <w:color w:val="000000"/>
        </w:rPr>
        <w:t xml:space="preserve">, </w:t>
      </w:r>
      <w:proofErr w:type="spellStart"/>
      <w:r w:rsidR="002C3D1C" w:rsidRPr="008E12BD">
        <w:rPr>
          <w:rFonts w:asciiTheme="minorHAnsi" w:hAnsiTheme="minorHAnsi" w:cstheme="minorHAnsi"/>
          <w:color w:val="000000"/>
        </w:rPr>
        <w:t>your</w:t>
      </w:r>
      <w:proofErr w:type="spellEnd"/>
      <w:r w:rsidR="002C3D1C" w:rsidRPr="008E12BD">
        <w:rPr>
          <w:rFonts w:asciiTheme="minorHAnsi" w:hAnsiTheme="minorHAnsi" w:cstheme="minorHAnsi"/>
          <w:color w:val="000000"/>
        </w:rPr>
        <w:t xml:space="preserve"> working directory </w:t>
      </w:r>
      <w:r w:rsidR="008E12BD">
        <w:rPr>
          <w:rFonts w:asciiTheme="minorHAnsi" w:hAnsiTheme="minorHAnsi" w:cstheme="minorHAnsi"/>
          <w:color w:val="000000"/>
        </w:rPr>
        <w:t>is similar</w:t>
      </w:r>
      <w:r w:rsidR="002C3D1C" w:rsidRPr="008E12BD">
        <w:rPr>
          <w:rFonts w:asciiTheme="minorHAnsi" w:hAnsiTheme="minorHAnsi" w:cstheme="minorHAnsi"/>
          <w:color w:val="000000"/>
        </w:rPr>
        <w:t xml:space="preserve"> to how you think about any folder. For example, let's download the course files from </w:t>
      </w:r>
      <w:r w:rsidR="002C3D1C" w:rsidRPr="008E12BD">
        <w:rPr>
          <w:rFonts w:asciiTheme="minorHAnsi" w:hAnsiTheme="minorHAnsi" w:cstheme="minorHAnsi"/>
          <w:i/>
          <w:color w:val="000000"/>
        </w:rPr>
        <w:t>Quercus</w:t>
      </w:r>
      <w:r w:rsidR="002C3D1C" w:rsidRPr="008E12BD">
        <w:rPr>
          <w:rFonts w:asciiTheme="minorHAnsi" w:hAnsiTheme="minorHAnsi" w:cstheme="minorHAnsi"/>
          <w:color w:val="000000"/>
        </w:rPr>
        <w:t xml:space="preserve"> into our "EEB319" folders, and create </w:t>
      </w:r>
      <w:r w:rsidR="002C3D1C" w:rsidRPr="008E12BD">
        <w:rPr>
          <w:rFonts w:asciiTheme="minorHAnsi" w:hAnsiTheme="minorHAnsi" w:cstheme="minorHAnsi"/>
          <w:color w:val="000000"/>
        </w:rPr>
        <w:lastRenderedPageBreak/>
        <w:t>subfolders for different labs.</w:t>
      </w:r>
    </w:p>
    <w:p w14:paraId="04C68813" w14:textId="77777777" w:rsidR="001C2D6D" w:rsidRPr="008E12BD" w:rsidRDefault="001C2D6D" w:rsidP="003241A1">
      <w:pPr>
        <w:spacing w:before="120"/>
        <w:rPr>
          <w:rFonts w:asciiTheme="minorHAnsi" w:hAnsiTheme="minorHAnsi" w:cstheme="minorHAnsi"/>
          <w:color w:val="000000"/>
        </w:rPr>
      </w:pPr>
      <w:r w:rsidRPr="008E12BD">
        <w:rPr>
          <w:rFonts w:asciiTheme="minorHAnsi" w:hAnsiTheme="minorHAnsi" w:cstheme="minorHAnsi"/>
          <w:color w:val="000000"/>
        </w:rPr>
        <w:t xml:space="preserve">There are two ways to set your working directory: </w:t>
      </w:r>
    </w:p>
    <w:p w14:paraId="05F4FFE4" w14:textId="31EEEE15" w:rsidR="001C2D6D" w:rsidRPr="008E12BD" w:rsidRDefault="001C2D6D" w:rsidP="003241A1">
      <w:pPr>
        <w:spacing w:before="120"/>
        <w:rPr>
          <w:rFonts w:asciiTheme="minorHAnsi" w:hAnsiTheme="minorHAnsi" w:cstheme="minorHAnsi"/>
          <w:color w:val="000000"/>
        </w:rPr>
      </w:pPr>
      <w:proofErr w:type="spellStart"/>
      <w:proofErr w:type="gramStart"/>
      <w:r w:rsidRPr="008E12BD">
        <w:rPr>
          <w:rFonts w:asciiTheme="minorHAnsi" w:hAnsiTheme="minorHAnsi" w:cstheme="minorHAnsi"/>
          <w:b/>
          <w:color w:val="000000"/>
        </w:rPr>
        <w:t>setwd</w:t>
      </w:r>
      <w:proofErr w:type="spellEnd"/>
      <w:r w:rsidRPr="008E12BD">
        <w:rPr>
          <w:rFonts w:asciiTheme="minorHAnsi" w:hAnsiTheme="minorHAnsi" w:cstheme="minorHAnsi"/>
          <w:b/>
          <w:color w:val="000000"/>
        </w:rPr>
        <w:t>(</w:t>
      </w:r>
      <w:proofErr w:type="gramEnd"/>
      <w:r w:rsidRPr="008E12BD">
        <w:rPr>
          <w:rFonts w:asciiTheme="minorHAnsi" w:hAnsiTheme="minorHAnsi" w:cstheme="minorHAnsi"/>
          <w:b/>
          <w:color w:val="000000"/>
        </w:rPr>
        <w:t>)</w:t>
      </w:r>
      <w:r w:rsidRPr="008E12BD">
        <w:rPr>
          <w:rFonts w:asciiTheme="minorHAnsi" w:hAnsiTheme="minorHAnsi" w:cstheme="minorHAnsi"/>
          <w:color w:val="000000"/>
        </w:rPr>
        <w:t xml:space="preserve">:  </w:t>
      </w:r>
    </w:p>
    <w:p w14:paraId="23098FEB" w14:textId="77777777" w:rsidR="001C2D6D" w:rsidRPr="008E12BD" w:rsidRDefault="001C2D6D" w:rsidP="003241A1">
      <w:pPr>
        <w:spacing w:before="120"/>
        <w:rPr>
          <w:rFonts w:asciiTheme="minorHAnsi" w:hAnsiTheme="minorHAnsi" w:cstheme="minorHAnsi"/>
          <w:color w:val="000000"/>
        </w:rPr>
      </w:pPr>
      <w:r w:rsidRPr="008E12BD">
        <w:rPr>
          <w:rFonts w:asciiTheme="minorHAnsi" w:hAnsiTheme="minorHAnsi" w:cstheme="minorHAnsi"/>
          <w:color w:val="000000"/>
        </w:rPr>
        <w:t>Use **</w:t>
      </w:r>
      <w:proofErr w:type="spellStart"/>
      <w:proofErr w:type="gramStart"/>
      <w:r w:rsidRPr="008E12BD">
        <w:rPr>
          <w:rFonts w:asciiTheme="minorHAnsi" w:hAnsiTheme="minorHAnsi" w:cstheme="minorHAnsi"/>
          <w:color w:val="000000"/>
        </w:rPr>
        <w:t>setwd</w:t>
      </w:r>
      <w:proofErr w:type="spellEnd"/>
      <w:r w:rsidRPr="008E12BD">
        <w:rPr>
          <w:rFonts w:asciiTheme="minorHAnsi" w:hAnsiTheme="minorHAnsi" w:cstheme="minorHAnsi"/>
          <w:color w:val="000000"/>
        </w:rPr>
        <w:t>(</w:t>
      </w:r>
      <w:proofErr w:type="gramEnd"/>
      <w:r w:rsidRPr="008E12BD">
        <w:rPr>
          <w:rFonts w:asciiTheme="minorHAnsi" w:hAnsiTheme="minorHAnsi" w:cstheme="minorHAnsi"/>
          <w:color w:val="000000"/>
        </w:rPr>
        <w:t xml:space="preserve">)** to set your working directory by including the pathname of your EEB319 folder:  </w:t>
      </w:r>
    </w:p>
    <w:p w14:paraId="40E2E5CA" w14:textId="77777777" w:rsidR="001C2D6D" w:rsidRPr="008E12BD" w:rsidRDefault="001C2D6D" w:rsidP="003241A1">
      <w:pPr>
        <w:spacing w:before="120"/>
        <w:ind w:firstLine="284"/>
        <w:rPr>
          <w:rFonts w:asciiTheme="minorHAnsi" w:hAnsiTheme="minorHAnsi" w:cstheme="minorHAnsi"/>
          <w:color w:val="000000"/>
        </w:rPr>
      </w:pPr>
      <w:proofErr w:type="spellStart"/>
      <w:proofErr w:type="gramStart"/>
      <w:r w:rsidRPr="008E12BD">
        <w:rPr>
          <w:rFonts w:asciiTheme="minorHAnsi" w:hAnsiTheme="minorHAnsi" w:cstheme="minorHAnsi"/>
          <w:color w:val="000000"/>
        </w:rPr>
        <w:t>setwd</w:t>
      </w:r>
      <w:proofErr w:type="spellEnd"/>
      <w:r w:rsidRPr="008E12BD">
        <w:rPr>
          <w:rFonts w:asciiTheme="minorHAnsi" w:hAnsiTheme="minorHAnsi" w:cstheme="minorHAnsi"/>
          <w:color w:val="000000"/>
        </w:rPr>
        <w:t>(</w:t>
      </w:r>
      <w:proofErr w:type="gramEnd"/>
      <w:r w:rsidRPr="008E12BD">
        <w:rPr>
          <w:rFonts w:asciiTheme="minorHAnsi" w:hAnsiTheme="minorHAnsi" w:cstheme="minorHAnsi"/>
          <w:color w:val="000000"/>
        </w:rPr>
        <w:t>"</w:t>
      </w:r>
      <w:r w:rsidRPr="008E12BD">
        <w:rPr>
          <w:rFonts w:asciiTheme="minorHAnsi" w:hAnsiTheme="minorHAnsi" w:cstheme="minorHAnsi"/>
          <w:i/>
          <w:color w:val="000000"/>
        </w:rPr>
        <w:t>[copy path of your directory here]</w:t>
      </w:r>
      <w:r w:rsidRPr="008E12BD">
        <w:rPr>
          <w:rFonts w:asciiTheme="minorHAnsi" w:hAnsiTheme="minorHAnsi" w:cstheme="minorHAnsi"/>
          <w:color w:val="000000"/>
        </w:rPr>
        <w:t>")</w:t>
      </w:r>
    </w:p>
    <w:p w14:paraId="3B614E55" w14:textId="56FB24C2" w:rsidR="001C2D6D" w:rsidRPr="008E12BD" w:rsidRDefault="001C2D6D" w:rsidP="003241A1">
      <w:pPr>
        <w:spacing w:before="120"/>
        <w:rPr>
          <w:rFonts w:asciiTheme="minorHAnsi" w:hAnsiTheme="minorHAnsi" w:cstheme="minorHAnsi"/>
          <w:color w:val="000000"/>
        </w:rPr>
      </w:pPr>
      <w:r w:rsidRPr="008E12BD">
        <w:rPr>
          <w:rFonts w:asciiTheme="minorHAnsi" w:hAnsiTheme="minorHAnsi" w:cstheme="minorHAnsi"/>
          <w:color w:val="000000"/>
        </w:rPr>
        <w:t xml:space="preserve">This is the easier option, but not the best...  </w:t>
      </w:r>
    </w:p>
    <w:p w14:paraId="1F06E8F9" w14:textId="1821FBFF" w:rsidR="001C2D6D" w:rsidRPr="008E12BD" w:rsidRDefault="001C2D6D" w:rsidP="003241A1">
      <w:pPr>
        <w:spacing w:before="120"/>
        <w:rPr>
          <w:rFonts w:asciiTheme="minorHAnsi" w:hAnsiTheme="minorHAnsi" w:cstheme="minorHAnsi"/>
          <w:color w:val="000000"/>
        </w:rPr>
      </w:pPr>
      <w:r w:rsidRPr="008E12BD">
        <w:rPr>
          <w:rFonts w:asciiTheme="minorHAnsi" w:hAnsiTheme="minorHAnsi" w:cstheme="minorHAnsi"/>
          <w:b/>
          <w:color w:val="000000"/>
        </w:rPr>
        <w:t>Start a Project</w:t>
      </w:r>
      <w:r w:rsidRPr="008E12BD">
        <w:rPr>
          <w:rFonts w:asciiTheme="minorHAnsi" w:hAnsiTheme="minorHAnsi" w:cstheme="minorHAnsi"/>
          <w:color w:val="000000"/>
        </w:rPr>
        <w:t xml:space="preserve">:  </w:t>
      </w:r>
    </w:p>
    <w:p w14:paraId="672466FB" w14:textId="77777777" w:rsidR="001C2D6D" w:rsidRPr="008E12BD" w:rsidRDefault="001C2D6D" w:rsidP="003241A1">
      <w:pPr>
        <w:spacing w:before="120"/>
        <w:rPr>
          <w:rFonts w:asciiTheme="minorHAnsi" w:hAnsiTheme="minorHAnsi" w:cstheme="minorHAnsi"/>
          <w:color w:val="000000"/>
        </w:rPr>
      </w:pPr>
      <w:r w:rsidRPr="008E12BD">
        <w:rPr>
          <w:rFonts w:asciiTheme="minorHAnsi" w:hAnsiTheme="minorHAnsi" w:cstheme="minorHAnsi"/>
          <w:color w:val="000000"/>
        </w:rPr>
        <w:t xml:space="preserve">If you set your working directory using </w:t>
      </w:r>
      <w:proofErr w:type="spellStart"/>
      <w:proofErr w:type="gramStart"/>
      <w:r w:rsidRPr="008E12BD">
        <w:rPr>
          <w:rFonts w:asciiTheme="minorHAnsi" w:hAnsiTheme="minorHAnsi" w:cstheme="minorHAnsi"/>
          <w:i/>
          <w:color w:val="000000"/>
        </w:rPr>
        <w:t>setwd</w:t>
      </w:r>
      <w:proofErr w:type="spellEnd"/>
      <w:r w:rsidRPr="008E12BD">
        <w:rPr>
          <w:rFonts w:asciiTheme="minorHAnsi" w:hAnsiTheme="minorHAnsi" w:cstheme="minorHAnsi"/>
          <w:i/>
          <w:color w:val="000000"/>
        </w:rPr>
        <w:t>(</w:t>
      </w:r>
      <w:proofErr w:type="gramEnd"/>
      <w:r w:rsidRPr="008E12BD">
        <w:rPr>
          <w:rFonts w:asciiTheme="minorHAnsi" w:hAnsiTheme="minorHAnsi" w:cstheme="minorHAnsi"/>
          <w:i/>
          <w:color w:val="000000"/>
        </w:rPr>
        <w:t>)</w:t>
      </w:r>
      <w:r w:rsidRPr="008E12BD">
        <w:rPr>
          <w:rFonts w:asciiTheme="minorHAnsi" w:hAnsiTheme="minorHAnsi" w:cstheme="minorHAnsi"/>
          <w:color w:val="000000"/>
        </w:rPr>
        <w:t>, you'll be able to save all your files in the same place, but won't be able to save any of your objects or outputs. If you set your working directory by creating an R Project:</w:t>
      </w:r>
    </w:p>
    <w:p w14:paraId="7A8F92CE" w14:textId="77777777" w:rsidR="001C2D6D" w:rsidRPr="008E12BD" w:rsidRDefault="000C2C0C" w:rsidP="003241A1">
      <w:pPr>
        <w:spacing w:before="120"/>
        <w:rPr>
          <w:rFonts w:asciiTheme="minorHAnsi" w:hAnsiTheme="minorHAnsi" w:cstheme="minorHAnsi"/>
          <w:color w:val="000000"/>
        </w:rPr>
      </w:pPr>
      <w:hyperlink r:id="rId16" w:history="1">
        <w:r w:rsidR="001C2D6D" w:rsidRPr="008E12BD">
          <w:rPr>
            <w:rStyle w:val="Hyperlink"/>
            <w:rFonts w:asciiTheme="minorHAnsi" w:hAnsiTheme="minorHAnsi" w:cstheme="minorHAnsi"/>
          </w:rPr>
          <w:t>https://r4ds.had.co.nz/workflow-projects.html</w:t>
        </w:r>
      </w:hyperlink>
    </w:p>
    <w:p w14:paraId="70FFF10E" w14:textId="77777777" w:rsidR="001C2D6D" w:rsidRPr="008E12BD" w:rsidRDefault="001C2D6D" w:rsidP="003241A1">
      <w:pPr>
        <w:spacing w:before="120"/>
        <w:rPr>
          <w:rFonts w:asciiTheme="minorHAnsi" w:hAnsiTheme="minorHAnsi" w:cstheme="minorHAnsi"/>
          <w:color w:val="000000"/>
        </w:rPr>
      </w:pPr>
      <w:r w:rsidRPr="008E12BD">
        <w:rPr>
          <w:rFonts w:asciiTheme="minorHAnsi" w:hAnsiTheme="minorHAnsi" w:cstheme="minorHAnsi"/>
          <w:color w:val="000000"/>
        </w:rPr>
        <w:t>you'll be able to save all your files in the same place *and* save all your objects and outputs. This will save you a lot of time in the long-</w:t>
      </w:r>
      <w:proofErr w:type="gramStart"/>
      <w:r w:rsidRPr="008E12BD">
        <w:rPr>
          <w:rFonts w:asciiTheme="minorHAnsi" w:hAnsiTheme="minorHAnsi" w:cstheme="minorHAnsi"/>
          <w:color w:val="000000"/>
        </w:rPr>
        <w:t>run, and</w:t>
      </w:r>
      <w:proofErr w:type="gramEnd"/>
      <w:r w:rsidRPr="008E12BD">
        <w:rPr>
          <w:rFonts w:asciiTheme="minorHAnsi" w:hAnsiTheme="minorHAnsi" w:cstheme="minorHAnsi"/>
          <w:color w:val="000000"/>
        </w:rPr>
        <w:t xml:space="preserve"> make your work reproducible.  </w:t>
      </w:r>
    </w:p>
    <w:p w14:paraId="7A492BB3" w14:textId="7BBE04CF" w:rsidR="003E78EF" w:rsidRPr="008E12BD" w:rsidRDefault="001C2D6D" w:rsidP="003241A1">
      <w:pPr>
        <w:spacing w:before="120"/>
        <w:rPr>
          <w:rFonts w:asciiTheme="minorHAnsi" w:hAnsiTheme="minorHAnsi" w:cstheme="minorHAnsi"/>
          <w:color w:val="000000"/>
        </w:rPr>
      </w:pPr>
      <w:r w:rsidRPr="008E12BD">
        <w:rPr>
          <w:rFonts w:asciiTheme="minorHAnsi" w:hAnsiTheme="minorHAnsi" w:cstheme="minorHAnsi"/>
          <w:color w:val="000000"/>
        </w:rPr>
        <w:t xml:space="preserve">Go to the top-right corner of your R Studio window and click "Project: (None)". Then, click the first option in the drop-down menu, "New Project". A new window will </w:t>
      </w:r>
      <w:proofErr w:type="gramStart"/>
      <w:r w:rsidRPr="008E12BD">
        <w:rPr>
          <w:rFonts w:asciiTheme="minorHAnsi" w:hAnsiTheme="minorHAnsi" w:cstheme="minorHAnsi"/>
          <w:color w:val="000000"/>
        </w:rPr>
        <w:t>pop-up, and</w:t>
      </w:r>
      <w:proofErr w:type="gramEnd"/>
      <w:r w:rsidRPr="008E12BD">
        <w:rPr>
          <w:rFonts w:asciiTheme="minorHAnsi" w:hAnsiTheme="minorHAnsi" w:cstheme="minorHAnsi"/>
          <w:color w:val="000000"/>
        </w:rPr>
        <w:t xml:space="preserve"> give you three options: "New Directory", "Existing Directory", and "Version Control". Click "Existing Directory</w:t>
      </w:r>
      <w:proofErr w:type="gramStart"/>
      <w:r w:rsidRPr="008E12BD">
        <w:rPr>
          <w:rFonts w:asciiTheme="minorHAnsi" w:hAnsiTheme="minorHAnsi" w:cstheme="minorHAnsi"/>
          <w:color w:val="000000"/>
        </w:rPr>
        <w:t>", and</w:t>
      </w:r>
      <w:proofErr w:type="gramEnd"/>
      <w:r w:rsidRPr="008E12BD">
        <w:rPr>
          <w:rFonts w:asciiTheme="minorHAnsi" w:hAnsiTheme="minorHAnsi" w:cstheme="minorHAnsi"/>
          <w:color w:val="000000"/>
        </w:rPr>
        <w:t xml:space="preserve"> use the browse button to navigate to your "EEB319" folder. Finally, click "Create Project" in the bottom-right of the pop-up window, and you're ready to go!  </w:t>
      </w:r>
      <w:r w:rsidR="002C3D1C" w:rsidRPr="008E12BD">
        <w:rPr>
          <w:rFonts w:asciiTheme="minorHAnsi" w:hAnsiTheme="minorHAnsi" w:cstheme="minorHAnsi"/>
          <w:color w:val="000000"/>
        </w:rPr>
        <w:t xml:space="preserve">As a </w:t>
      </w:r>
      <w:proofErr w:type="gramStart"/>
      <w:r w:rsidR="002C3D1C" w:rsidRPr="008E12BD">
        <w:rPr>
          <w:rFonts w:asciiTheme="minorHAnsi" w:hAnsiTheme="minorHAnsi" w:cstheme="minorHAnsi"/>
          <w:color w:val="000000"/>
        </w:rPr>
        <w:t>side-note</w:t>
      </w:r>
      <w:proofErr w:type="gramEnd"/>
      <w:r w:rsidR="002C3D1C" w:rsidRPr="008E12BD">
        <w:rPr>
          <w:rFonts w:asciiTheme="minorHAnsi" w:hAnsiTheme="minorHAnsi" w:cstheme="minorHAnsi"/>
          <w:color w:val="000000"/>
        </w:rPr>
        <w:t>, you should be able to see all the files and subfolders in your working directory in the "Files" tab of your "Files, Plots, Packages, Help, and Viewer" window of R Studio (bottom-right window in default layout).</w:t>
      </w:r>
    </w:p>
    <w:p w14:paraId="285DA4A4" w14:textId="5381FB47" w:rsidR="001C2D6D" w:rsidRPr="008E12BD" w:rsidRDefault="001C2D6D" w:rsidP="003241A1">
      <w:pPr>
        <w:spacing w:before="120"/>
        <w:rPr>
          <w:rFonts w:asciiTheme="minorHAnsi" w:hAnsiTheme="minorHAnsi" w:cstheme="minorHAnsi"/>
          <w:b/>
          <w:color w:val="000000"/>
          <w:sz w:val="28"/>
        </w:rPr>
      </w:pPr>
      <w:r w:rsidRPr="008E12BD">
        <w:rPr>
          <w:rFonts w:asciiTheme="minorHAnsi" w:hAnsiTheme="minorHAnsi" w:cstheme="minorHAnsi"/>
          <w:b/>
          <w:color w:val="000000"/>
          <w:sz w:val="28"/>
        </w:rPr>
        <w:t>Time to switch to R</w:t>
      </w:r>
      <w:r w:rsidR="003E78EF" w:rsidRPr="008E12BD">
        <w:rPr>
          <w:rFonts w:asciiTheme="minorHAnsi" w:hAnsiTheme="minorHAnsi" w:cstheme="minorHAnsi"/>
          <w:b/>
          <w:color w:val="000000"/>
          <w:sz w:val="28"/>
        </w:rPr>
        <w:t xml:space="preserve"> </w:t>
      </w:r>
      <w:r w:rsidRPr="008E12BD">
        <w:rPr>
          <w:rFonts w:asciiTheme="minorHAnsi" w:hAnsiTheme="minorHAnsi" w:cstheme="minorHAnsi"/>
          <w:b/>
          <w:color w:val="000000"/>
          <w:sz w:val="28"/>
        </w:rPr>
        <w:t>Studio:</w:t>
      </w:r>
    </w:p>
    <w:p w14:paraId="2B820132" w14:textId="3B3B4A49" w:rsidR="001C2D6D" w:rsidRDefault="001C2D6D" w:rsidP="003241A1">
      <w:pPr>
        <w:spacing w:before="120"/>
        <w:rPr>
          <w:rFonts w:asciiTheme="minorHAnsi" w:hAnsiTheme="minorHAnsi" w:cstheme="minorHAnsi"/>
          <w:color w:val="000000"/>
        </w:rPr>
      </w:pPr>
      <w:r w:rsidRPr="008E12BD">
        <w:rPr>
          <w:rFonts w:asciiTheme="minorHAnsi" w:hAnsiTheme="minorHAnsi" w:cstheme="minorHAnsi"/>
          <w:color w:val="000000"/>
        </w:rPr>
        <w:t>By now you have noticed that this handout is just repeating what is in the R</w:t>
      </w:r>
      <w:r w:rsidR="00F44324" w:rsidRPr="008E12BD">
        <w:rPr>
          <w:rFonts w:asciiTheme="minorHAnsi" w:hAnsiTheme="minorHAnsi" w:cstheme="minorHAnsi"/>
          <w:color w:val="000000"/>
        </w:rPr>
        <w:t xml:space="preserve"> M</w:t>
      </w:r>
      <w:r w:rsidRPr="008E12BD">
        <w:rPr>
          <w:rFonts w:asciiTheme="minorHAnsi" w:hAnsiTheme="minorHAnsi" w:cstheme="minorHAnsi"/>
          <w:color w:val="000000"/>
        </w:rPr>
        <w:t xml:space="preserve">arkdown file </w:t>
      </w:r>
      <w:r w:rsidRPr="008E12BD">
        <w:rPr>
          <w:rFonts w:asciiTheme="minorHAnsi" w:hAnsiTheme="minorHAnsi" w:cstheme="minorHAnsi"/>
          <w:i/>
          <w:color w:val="000000"/>
        </w:rPr>
        <w:t>EEB319IntroR.</w:t>
      </w:r>
      <w:r w:rsidR="008E12BD">
        <w:rPr>
          <w:rFonts w:asciiTheme="minorHAnsi" w:hAnsiTheme="minorHAnsi" w:cstheme="minorHAnsi"/>
          <w:i/>
          <w:color w:val="000000"/>
        </w:rPr>
        <w:t>R</w:t>
      </w:r>
      <w:r w:rsidRPr="008E12BD">
        <w:rPr>
          <w:rFonts w:asciiTheme="minorHAnsi" w:hAnsiTheme="minorHAnsi" w:cstheme="minorHAnsi"/>
          <w:i/>
          <w:color w:val="000000"/>
        </w:rPr>
        <w:t>md</w:t>
      </w:r>
      <w:r w:rsidRPr="008E12BD">
        <w:rPr>
          <w:rFonts w:asciiTheme="minorHAnsi" w:hAnsiTheme="minorHAnsi" w:cstheme="minorHAnsi"/>
          <w:color w:val="000000"/>
        </w:rPr>
        <w:t xml:space="preserve">, so please continue this Intro lab in RStudio. </w:t>
      </w:r>
    </w:p>
    <w:p w14:paraId="6C9DB6B2" w14:textId="77777777" w:rsidR="00E43E35" w:rsidRPr="008E12BD" w:rsidRDefault="00E43E35" w:rsidP="003241A1">
      <w:pPr>
        <w:spacing w:before="120"/>
        <w:rPr>
          <w:rFonts w:asciiTheme="minorHAnsi" w:hAnsiTheme="minorHAnsi" w:cstheme="minorHAnsi"/>
          <w:color w:val="000000"/>
        </w:rPr>
      </w:pPr>
    </w:p>
    <w:p w14:paraId="13C4F88C" w14:textId="5163AD7E" w:rsidR="00C115C0" w:rsidRPr="00E43E35" w:rsidRDefault="00C115C0" w:rsidP="00E43E35">
      <w:pPr>
        <w:widowControl/>
        <w:autoSpaceDE/>
        <w:autoSpaceDN/>
        <w:adjustRightInd/>
        <w:rPr>
          <w:rFonts w:asciiTheme="minorHAnsi" w:hAnsiTheme="minorHAnsi" w:cstheme="minorHAnsi"/>
        </w:rPr>
      </w:pPr>
      <w:r w:rsidRPr="00C115C0">
        <w:rPr>
          <w:rFonts w:asciiTheme="minorHAnsi" w:hAnsiTheme="minorHAnsi" w:cstheme="minorHAnsi"/>
          <w:b/>
          <w:sz w:val="28"/>
        </w:rPr>
        <w:t>Lab 1 Assignment and Marking</w:t>
      </w:r>
      <w:proofErr w:type="gramStart"/>
      <w:r w:rsidRPr="00C115C0">
        <w:rPr>
          <w:rFonts w:asciiTheme="minorHAnsi" w:hAnsiTheme="minorHAnsi" w:cstheme="minorHAnsi"/>
          <w:b/>
          <w:sz w:val="28"/>
        </w:rPr>
        <w:t xml:space="preserve">:  </w:t>
      </w:r>
      <w:r w:rsidR="008558D6" w:rsidRPr="008558D6">
        <w:rPr>
          <w:rFonts w:asciiTheme="minorHAnsi" w:hAnsiTheme="minorHAnsi" w:cstheme="minorHAnsi"/>
          <w:i/>
        </w:rPr>
        <w:t>(</w:t>
      </w:r>
      <w:proofErr w:type="gramEnd"/>
      <w:r w:rsidR="008558D6" w:rsidRPr="008558D6">
        <w:rPr>
          <w:rFonts w:asciiTheme="minorHAnsi" w:hAnsiTheme="minorHAnsi" w:cstheme="minorHAnsi"/>
          <w:i/>
        </w:rPr>
        <w:t xml:space="preserve">see end of </w:t>
      </w:r>
      <w:r w:rsidR="008558D6" w:rsidRPr="008558D6">
        <w:rPr>
          <w:rFonts w:asciiTheme="minorHAnsi" w:hAnsiTheme="minorHAnsi" w:cstheme="minorHAnsi"/>
          <w:i/>
          <w:color w:val="000000"/>
        </w:rPr>
        <w:t>EEB319IntroR.Rmd)</w:t>
      </w:r>
    </w:p>
    <w:p w14:paraId="067FD626" w14:textId="1A323999" w:rsidR="00C115C0" w:rsidRDefault="00C115C0" w:rsidP="00C115C0">
      <w:pPr>
        <w:tabs>
          <w:tab w:val="left" w:pos="-1440"/>
          <w:tab w:val="left" w:pos="-720"/>
          <w:tab w:val="left" w:pos="0"/>
          <w:tab w:val="left" w:pos="482"/>
          <w:tab w:val="left" w:pos="964"/>
          <w:tab w:val="left" w:pos="1440"/>
          <w:tab w:val="left" w:pos="1929"/>
          <w:tab w:val="left" w:pos="2412"/>
          <w:tab w:val="left" w:pos="2880"/>
          <w:tab w:val="left" w:pos="3376"/>
          <w:tab w:val="left" w:pos="3859"/>
        </w:tabs>
        <w:rPr>
          <w:rFonts w:asciiTheme="minorHAnsi" w:hAnsiTheme="minorHAnsi" w:cstheme="minorHAnsi"/>
        </w:rPr>
      </w:pPr>
    </w:p>
    <w:p w14:paraId="520132A6" w14:textId="09517B71" w:rsidR="00C115C0" w:rsidRDefault="00C115C0" w:rsidP="00C115C0">
      <w:pPr>
        <w:tabs>
          <w:tab w:val="left" w:pos="-1440"/>
          <w:tab w:val="left" w:pos="-720"/>
          <w:tab w:val="left" w:pos="0"/>
          <w:tab w:val="left" w:pos="482"/>
          <w:tab w:val="left" w:pos="964"/>
          <w:tab w:val="left" w:pos="1440"/>
          <w:tab w:val="left" w:pos="1929"/>
          <w:tab w:val="left" w:pos="2412"/>
          <w:tab w:val="left" w:pos="2880"/>
          <w:tab w:val="left" w:pos="3376"/>
          <w:tab w:val="left" w:pos="3859"/>
        </w:tabs>
        <w:rPr>
          <w:rFonts w:asciiTheme="minorHAnsi" w:hAnsiTheme="minorHAnsi" w:cstheme="minorHAnsi"/>
          <w:u w:val="single"/>
        </w:rPr>
      </w:pPr>
      <w:r>
        <w:rPr>
          <w:rFonts w:asciiTheme="minorHAnsi" w:hAnsiTheme="minorHAnsi" w:cstheme="minorHAnsi"/>
          <w:u w:val="single"/>
        </w:rPr>
        <w:t>Assignment:</w:t>
      </w:r>
    </w:p>
    <w:p w14:paraId="086A2F8D" w14:textId="4965256D" w:rsidR="00C115C0" w:rsidRDefault="002E7581" w:rsidP="00C115C0">
      <w:pPr>
        <w:tabs>
          <w:tab w:val="left" w:pos="-1440"/>
          <w:tab w:val="left" w:pos="-720"/>
          <w:tab w:val="left" w:pos="0"/>
          <w:tab w:val="left" w:pos="482"/>
          <w:tab w:val="left" w:pos="964"/>
          <w:tab w:val="left" w:pos="1440"/>
          <w:tab w:val="left" w:pos="1929"/>
          <w:tab w:val="left" w:pos="2412"/>
          <w:tab w:val="left" w:pos="2880"/>
          <w:tab w:val="left" w:pos="3376"/>
          <w:tab w:val="left" w:pos="3859"/>
        </w:tabs>
        <w:rPr>
          <w:rFonts w:asciiTheme="minorHAnsi" w:hAnsiTheme="minorHAnsi" w:cstheme="minorHAnsi"/>
        </w:rPr>
      </w:pPr>
      <w:r>
        <w:rPr>
          <w:rFonts w:asciiTheme="minorHAnsi" w:hAnsiTheme="minorHAnsi" w:cstheme="minorHAnsi"/>
        </w:rPr>
        <w:t xml:space="preserve">1. </w:t>
      </w:r>
      <w:r w:rsidR="00C115C0">
        <w:rPr>
          <w:rFonts w:asciiTheme="minorHAnsi" w:hAnsiTheme="minorHAnsi" w:cstheme="minorHAnsi"/>
        </w:rPr>
        <w:t>Plot</w:t>
      </w:r>
      <w:r>
        <w:rPr>
          <w:rFonts w:asciiTheme="minorHAnsi" w:hAnsiTheme="minorHAnsi" w:cstheme="minorHAnsi"/>
        </w:rPr>
        <w:t xml:space="preserve"> </w:t>
      </w:r>
      <w:r w:rsidRPr="002E7581">
        <w:rPr>
          <w:rFonts w:asciiTheme="minorHAnsi" w:hAnsiTheme="minorHAnsi" w:cstheme="minorHAnsi"/>
          <w:highlight w:val="yellow"/>
        </w:rPr>
        <w:t>with new parameters???</w:t>
      </w:r>
      <w:r>
        <w:rPr>
          <w:rFonts w:asciiTheme="minorHAnsi" w:hAnsiTheme="minorHAnsi" w:cstheme="minorHAnsi"/>
        </w:rPr>
        <w:t xml:space="preserve"> And some esthetic changes</w:t>
      </w:r>
      <w:r w:rsidR="00C115C0">
        <w:rPr>
          <w:rFonts w:asciiTheme="minorHAnsi" w:hAnsiTheme="minorHAnsi" w:cstheme="minorHAnsi"/>
        </w:rPr>
        <w:t xml:space="preserve"> </w:t>
      </w:r>
    </w:p>
    <w:p w14:paraId="5EB3EE45" w14:textId="2F7A3EBB" w:rsidR="00C115C0" w:rsidRDefault="00C115C0" w:rsidP="00C115C0">
      <w:pPr>
        <w:tabs>
          <w:tab w:val="left" w:pos="-1440"/>
          <w:tab w:val="left" w:pos="-720"/>
          <w:tab w:val="left" w:pos="0"/>
          <w:tab w:val="left" w:pos="482"/>
          <w:tab w:val="left" w:pos="964"/>
          <w:tab w:val="left" w:pos="1440"/>
          <w:tab w:val="left" w:pos="1929"/>
          <w:tab w:val="left" w:pos="2412"/>
          <w:tab w:val="left" w:pos="2880"/>
          <w:tab w:val="left" w:pos="3376"/>
          <w:tab w:val="left" w:pos="3859"/>
        </w:tabs>
        <w:rPr>
          <w:rFonts w:asciiTheme="minorHAnsi" w:hAnsiTheme="minorHAnsi" w:cstheme="minorHAnsi"/>
        </w:rPr>
      </w:pPr>
      <w:r>
        <w:rPr>
          <w:rFonts w:asciiTheme="minorHAnsi" w:hAnsiTheme="minorHAnsi" w:cstheme="minorHAnsi"/>
        </w:rPr>
        <w:t xml:space="preserve">2. Answer all interpretation questions in </w:t>
      </w:r>
      <w:r w:rsidRPr="008E12BD">
        <w:rPr>
          <w:rFonts w:asciiTheme="minorHAnsi" w:hAnsiTheme="minorHAnsi" w:cstheme="minorHAnsi"/>
          <w:i/>
          <w:color w:val="000000"/>
        </w:rPr>
        <w:t>EEB319IntroR.</w:t>
      </w:r>
      <w:r>
        <w:rPr>
          <w:rFonts w:asciiTheme="minorHAnsi" w:hAnsiTheme="minorHAnsi" w:cstheme="minorHAnsi"/>
          <w:i/>
          <w:color w:val="000000"/>
        </w:rPr>
        <w:t>R</w:t>
      </w:r>
      <w:r w:rsidRPr="008E12BD">
        <w:rPr>
          <w:rFonts w:asciiTheme="minorHAnsi" w:hAnsiTheme="minorHAnsi" w:cstheme="minorHAnsi"/>
          <w:i/>
          <w:color w:val="000000"/>
        </w:rPr>
        <w:t>md</w:t>
      </w:r>
      <w:r>
        <w:rPr>
          <w:rFonts w:asciiTheme="minorHAnsi" w:hAnsiTheme="minorHAnsi" w:cstheme="minorHAnsi"/>
        </w:rPr>
        <w:t xml:space="preserve"> (</w:t>
      </w:r>
      <w:r w:rsidRPr="00C115C0">
        <w:rPr>
          <w:rFonts w:asciiTheme="minorHAnsi" w:hAnsiTheme="minorHAnsi" w:cstheme="minorHAnsi"/>
          <w:i/>
        </w:rPr>
        <w:t>highlighted in red</w:t>
      </w:r>
      <w:r>
        <w:rPr>
          <w:rFonts w:asciiTheme="minorHAnsi" w:hAnsiTheme="minorHAnsi" w:cstheme="minorHAnsi"/>
        </w:rPr>
        <w:t>)</w:t>
      </w:r>
    </w:p>
    <w:p w14:paraId="2400E70D" w14:textId="53029729" w:rsidR="00C115C0" w:rsidRDefault="00C115C0" w:rsidP="00C115C0">
      <w:pPr>
        <w:tabs>
          <w:tab w:val="left" w:pos="-1440"/>
          <w:tab w:val="left" w:pos="-720"/>
          <w:tab w:val="left" w:pos="0"/>
          <w:tab w:val="left" w:pos="482"/>
          <w:tab w:val="left" w:pos="964"/>
          <w:tab w:val="left" w:pos="1440"/>
          <w:tab w:val="left" w:pos="1929"/>
          <w:tab w:val="left" w:pos="2412"/>
          <w:tab w:val="left" w:pos="2880"/>
          <w:tab w:val="left" w:pos="3376"/>
          <w:tab w:val="left" w:pos="3859"/>
        </w:tabs>
        <w:rPr>
          <w:rFonts w:asciiTheme="minorHAnsi" w:hAnsiTheme="minorHAnsi" w:cstheme="minorHAnsi"/>
        </w:rPr>
      </w:pPr>
    </w:p>
    <w:p w14:paraId="118FA3C6" w14:textId="2636D19F" w:rsidR="00C115C0" w:rsidRDefault="00C115C0" w:rsidP="00C115C0">
      <w:pPr>
        <w:tabs>
          <w:tab w:val="left" w:pos="-1440"/>
          <w:tab w:val="left" w:pos="-720"/>
          <w:tab w:val="left" w:pos="0"/>
          <w:tab w:val="left" w:pos="482"/>
          <w:tab w:val="left" w:pos="964"/>
          <w:tab w:val="left" w:pos="1440"/>
          <w:tab w:val="left" w:pos="1929"/>
          <w:tab w:val="left" w:pos="2412"/>
          <w:tab w:val="left" w:pos="2880"/>
          <w:tab w:val="left" w:pos="3376"/>
          <w:tab w:val="left" w:pos="3859"/>
        </w:tabs>
        <w:rPr>
          <w:rFonts w:asciiTheme="minorHAnsi" w:hAnsiTheme="minorHAnsi" w:cstheme="minorHAnsi"/>
        </w:rPr>
      </w:pPr>
      <w:r>
        <w:rPr>
          <w:rFonts w:asciiTheme="minorHAnsi" w:hAnsiTheme="minorHAnsi" w:cstheme="minorHAnsi"/>
        </w:rPr>
        <w:t>Submit your assignment as an R Markdown file</w:t>
      </w:r>
      <w:r w:rsidR="002E7581">
        <w:rPr>
          <w:rFonts w:asciiTheme="minorHAnsi" w:hAnsiTheme="minorHAnsi" w:cstheme="minorHAnsi"/>
        </w:rPr>
        <w:t xml:space="preserve"> on </w:t>
      </w:r>
      <w:r w:rsidR="002E7581" w:rsidRPr="002E7581">
        <w:rPr>
          <w:rFonts w:asciiTheme="minorHAnsi" w:hAnsiTheme="minorHAnsi" w:cstheme="minorHAnsi"/>
          <w:i/>
        </w:rPr>
        <w:t>Quercus</w:t>
      </w:r>
      <w:r>
        <w:rPr>
          <w:rFonts w:asciiTheme="minorHAnsi" w:hAnsiTheme="minorHAnsi" w:cstheme="minorHAnsi"/>
        </w:rPr>
        <w:t xml:space="preserve">. </w:t>
      </w:r>
    </w:p>
    <w:p w14:paraId="39A258B2" w14:textId="77777777" w:rsidR="002E7581" w:rsidRPr="00C115C0" w:rsidRDefault="002E7581" w:rsidP="00C115C0">
      <w:pPr>
        <w:tabs>
          <w:tab w:val="left" w:pos="-1440"/>
          <w:tab w:val="left" w:pos="-720"/>
          <w:tab w:val="left" w:pos="0"/>
          <w:tab w:val="left" w:pos="482"/>
          <w:tab w:val="left" w:pos="964"/>
          <w:tab w:val="left" w:pos="1440"/>
          <w:tab w:val="left" w:pos="1929"/>
          <w:tab w:val="left" w:pos="2412"/>
          <w:tab w:val="left" w:pos="2880"/>
          <w:tab w:val="left" w:pos="3376"/>
          <w:tab w:val="left" w:pos="3859"/>
        </w:tabs>
        <w:rPr>
          <w:rFonts w:asciiTheme="minorHAnsi" w:hAnsiTheme="minorHAnsi" w:cstheme="minorHAnsi"/>
        </w:rPr>
      </w:pPr>
    </w:p>
    <w:p w14:paraId="13D8662C" w14:textId="3FEBBEBD" w:rsidR="00C115C0" w:rsidRPr="00C115C0" w:rsidRDefault="00C115C0" w:rsidP="00C115C0">
      <w:pPr>
        <w:tabs>
          <w:tab w:val="left" w:pos="-1440"/>
          <w:tab w:val="left" w:pos="-720"/>
          <w:tab w:val="left" w:pos="0"/>
          <w:tab w:val="left" w:pos="482"/>
          <w:tab w:val="left" w:pos="964"/>
          <w:tab w:val="left" w:pos="1440"/>
          <w:tab w:val="left" w:pos="1929"/>
          <w:tab w:val="left" w:pos="2412"/>
          <w:tab w:val="left" w:pos="2880"/>
          <w:tab w:val="left" w:pos="3376"/>
          <w:tab w:val="left" w:pos="3859"/>
        </w:tabs>
        <w:rPr>
          <w:rFonts w:asciiTheme="minorHAnsi" w:hAnsiTheme="minorHAnsi" w:cstheme="minorHAnsi"/>
        </w:rPr>
      </w:pPr>
      <w:r w:rsidRPr="00C115C0">
        <w:rPr>
          <w:rFonts w:asciiTheme="minorHAnsi" w:hAnsiTheme="minorHAnsi" w:cstheme="minorHAnsi"/>
          <w:u w:val="single"/>
        </w:rPr>
        <w:t>Marking scheme</w:t>
      </w:r>
      <w:r>
        <w:rPr>
          <w:rFonts w:asciiTheme="minorHAnsi" w:hAnsiTheme="minorHAnsi" w:cstheme="minorHAnsi"/>
        </w:rPr>
        <w:t>:</w:t>
      </w:r>
    </w:p>
    <w:p w14:paraId="714727A0" w14:textId="77777777" w:rsidR="00C115C0" w:rsidRPr="00C115C0" w:rsidRDefault="00C115C0" w:rsidP="00C115C0">
      <w:pPr>
        <w:tabs>
          <w:tab w:val="left" w:pos="-1440"/>
          <w:tab w:val="left" w:pos="-720"/>
          <w:tab w:val="left" w:pos="0"/>
          <w:tab w:val="left" w:pos="482"/>
          <w:tab w:val="left" w:pos="964"/>
          <w:tab w:val="left" w:pos="1440"/>
          <w:tab w:val="left" w:pos="1929"/>
          <w:tab w:val="left" w:pos="2412"/>
          <w:tab w:val="left" w:pos="2880"/>
          <w:tab w:val="left" w:pos="3376"/>
          <w:tab w:val="left" w:pos="3859"/>
        </w:tabs>
        <w:rPr>
          <w:rFonts w:asciiTheme="minorHAnsi" w:hAnsiTheme="minorHAnsi" w:cstheme="minorHAnsi"/>
        </w:rPr>
      </w:pPr>
      <w:r w:rsidRPr="00C115C0">
        <w:rPr>
          <w:rFonts w:asciiTheme="minorHAnsi" w:hAnsiTheme="minorHAnsi" w:cstheme="minorHAnsi"/>
        </w:rPr>
        <w:t xml:space="preserve">* Code with clear and concise commenting: 40%  </w:t>
      </w:r>
    </w:p>
    <w:p w14:paraId="51C80B54" w14:textId="77777777" w:rsidR="00C115C0" w:rsidRPr="00C115C0" w:rsidRDefault="00C115C0" w:rsidP="00C115C0">
      <w:pPr>
        <w:tabs>
          <w:tab w:val="left" w:pos="-1440"/>
          <w:tab w:val="left" w:pos="-720"/>
          <w:tab w:val="left" w:pos="0"/>
          <w:tab w:val="left" w:pos="482"/>
          <w:tab w:val="left" w:pos="964"/>
          <w:tab w:val="left" w:pos="1440"/>
          <w:tab w:val="left" w:pos="1929"/>
          <w:tab w:val="left" w:pos="2412"/>
          <w:tab w:val="left" w:pos="2880"/>
          <w:tab w:val="left" w:pos="3376"/>
          <w:tab w:val="left" w:pos="3859"/>
        </w:tabs>
        <w:rPr>
          <w:rFonts w:asciiTheme="minorHAnsi" w:hAnsiTheme="minorHAnsi" w:cstheme="minorHAnsi"/>
        </w:rPr>
      </w:pPr>
      <w:r w:rsidRPr="00C115C0">
        <w:rPr>
          <w:rFonts w:asciiTheme="minorHAnsi" w:hAnsiTheme="minorHAnsi" w:cstheme="minorHAnsi"/>
        </w:rPr>
        <w:t xml:space="preserve">* Does your code run? 10%  </w:t>
      </w:r>
    </w:p>
    <w:p w14:paraId="02676611" w14:textId="77777777" w:rsidR="00C115C0" w:rsidRPr="00C115C0" w:rsidRDefault="00C115C0" w:rsidP="00C115C0">
      <w:pPr>
        <w:tabs>
          <w:tab w:val="left" w:pos="-1440"/>
          <w:tab w:val="left" w:pos="-720"/>
          <w:tab w:val="left" w:pos="0"/>
          <w:tab w:val="left" w:pos="482"/>
          <w:tab w:val="left" w:pos="964"/>
          <w:tab w:val="left" w:pos="1440"/>
          <w:tab w:val="left" w:pos="1929"/>
          <w:tab w:val="left" w:pos="2412"/>
          <w:tab w:val="left" w:pos="2880"/>
          <w:tab w:val="left" w:pos="3376"/>
          <w:tab w:val="left" w:pos="3859"/>
        </w:tabs>
        <w:rPr>
          <w:rFonts w:asciiTheme="minorHAnsi" w:hAnsiTheme="minorHAnsi" w:cstheme="minorHAnsi"/>
        </w:rPr>
      </w:pPr>
      <w:r w:rsidRPr="00C115C0">
        <w:rPr>
          <w:rFonts w:asciiTheme="minorHAnsi" w:hAnsiTheme="minorHAnsi" w:cstheme="minorHAnsi"/>
        </w:rPr>
        <w:t xml:space="preserve">* Plotting: 25%  </w:t>
      </w:r>
    </w:p>
    <w:p w14:paraId="3E147A10" w14:textId="53C357C4" w:rsidR="000311F8" w:rsidRPr="008E12BD" w:rsidRDefault="00C115C0" w:rsidP="00C115C0">
      <w:pPr>
        <w:tabs>
          <w:tab w:val="left" w:pos="-1440"/>
          <w:tab w:val="left" w:pos="-720"/>
          <w:tab w:val="left" w:pos="0"/>
          <w:tab w:val="left" w:pos="482"/>
          <w:tab w:val="left" w:pos="964"/>
          <w:tab w:val="left" w:pos="1440"/>
          <w:tab w:val="left" w:pos="1929"/>
          <w:tab w:val="left" w:pos="2412"/>
          <w:tab w:val="left" w:pos="2880"/>
          <w:tab w:val="left" w:pos="3376"/>
          <w:tab w:val="left" w:pos="3859"/>
        </w:tabs>
        <w:rPr>
          <w:rFonts w:asciiTheme="minorHAnsi" w:hAnsiTheme="minorHAnsi" w:cstheme="minorHAnsi"/>
        </w:rPr>
      </w:pPr>
      <w:r w:rsidRPr="00C115C0">
        <w:rPr>
          <w:rFonts w:asciiTheme="minorHAnsi" w:hAnsiTheme="minorHAnsi" w:cstheme="minorHAnsi"/>
        </w:rPr>
        <w:t xml:space="preserve">* Interpretation questions: 25%  </w:t>
      </w:r>
    </w:p>
    <w:sectPr w:rsidR="000311F8" w:rsidRPr="008E12BD" w:rsidSect="007B35E1">
      <w:footerReference w:type="default" r:id="rId17"/>
      <w:pgSz w:w="12240" w:h="15840"/>
      <w:pgMar w:top="902" w:right="1797" w:bottom="1259"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2F03C" w14:textId="77777777" w:rsidR="000C2C0C" w:rsidRDefault="000C2C0C">
      <w:r>
        <w:separator/>
      </w:r>
    </w:p>
  </w:endnote>
  <w:endnote w:type="continuationSeparator" w:id="0">
    <w:p w14:paraId="545FAE28" w14:textId="77777777" w:rsidR="000C2C0C" w:rsidRDefault="000C2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TUR">
    <w:altName w:val="Times New Roman"/>
    <w:panose1 w:val="020B06040202020202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ms Rmn">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3659A" w14:textId="044BA7D3" w:rsidR="00CC7C16" w:rsidRDefault="00CC7C16">
    <w:pPr>
      <w:pStyle w:val="Footer"/>
      <w:jc w:val="center"/>
      <w:rPr>
        <w:caps/>
        <w:noProof/>
        <w:color w:val="4F81BD" w:themeColor="accent1"/>
      </w:rPr>
    </w:pPr>
    <w:r w:rsidRPr="00CC7C16">
      <w:rPr>
        <w:caps/>
      </w:rPr>
      <w:fldChar w:fldCharType="begin"/>
    </w:r>
    <w:r w:rsidRPr="00CC7C16">
      <w:rPr>
        <w:caps/>
      </w:rPr>
      <w:instrText xml:space="preserve"> PAGE   \* MERGEFORMAT </w:instrText>
    </w:r>
    <w:r w:rsidRPr="00CC7C16">
      <w:rPr>
        <w:caps/>
      </w:rPr>
      <w:fldChar w:fldCharType="separate"/>
    </w:r>
    <w:r w:rsidR="007159D0">
      <w:rPr>
        <w:caps/>
        <w:noProof/>
      </w:rPr>
      <w:t>1</w:t>
    </w:r>
    <w:r w:rsidRPr="00CC7C16">
      <w:rPr>
        <w:caps/>
        <w:noProof/>
      </w:rPr>
      <w:fldChar w:fldCharType="end"/>
    </w:r>
  </w:p>
  <w:p w14:paraId="1DD401D1" w14:textId="6A3D9E00" w:rsidR="00CD468E" w:rsidRPr="005C04FC" w:rsidRDefault="00CD468E" w:rsidP="00CB10F3">
    <w:pPr>
      <w:pStyle w:val="Footer"/>
      <w:ind w:right="360"/>
      <w:rPr>
        <w:lang w:val="en-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C76FC" w14:textId="77777777" w:rsidR="000C2C0C" w:rsidRDefault="000C2C0C">
      <w:r>
        <w:separator/>
      </w:r>
    </w:p>
  </w:footnote>
  <w:footnote w:type="continuationSeparator" w:id="0">
    <w:p w14:paraId="11E145EB" w14:textId="77777777" w:rsidR="000C2C0C" w:rsidRDefault="000C2C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40"/>
    <w:lvl w:ilvl="0">
      <w:start w:val="1"/>
      <w:numFmt w:val="decimal"/>
      <w:lvlText w:val="%1."/>
      <w:lvlJc w:val="left"/>
      <w:pPr>
        <w:tabs>
          <w:tab w:val="num" w:pos="360"/>
        </w:tabs>
        <w:ind w:left="360" w:hanging="360"/>
      </w:pPr>
    </w:lvl>
  </w:abstractNum>
  <w:abstractNum w:abstractNumId="1" w15:restartNumberingAfterBreak="0">
    <w:nsid w:val="0000001B"/>
    <w:multiLevelType w:val="multilevel"/>
    <w:tmpl w:val="00000000"/>
    <w:lvl w:ilvl="0">
      <w:start w:val="1"/>
      <w:numFmt w:val="decimal"/>
      <w:lvlText w:val="%1."/>
      <w:lvlJc w:val="left"/>
      <w:pPr>
        <w:tabs>
          <w:tab w:val="num" w:pos="482"/>
        </w:tabs>
        <w:ind w:left="482" w:hanging="482"/>
      </w:pPr>
      <w:rPr>
        <w:b/>
      </w:rPr>
    </w:lvl>
    <w:lvl w:ilvl="1">
      <w:start w:val="1"/>
      <w:numFmt w:val="lowerLetter"/>
      <w:pStyle w:val="Level2"/>
      <w:lvlText w:val="%2)"/>
      <w:lvlJc w:val="left"/>
      <w:pPr>
        <w:tabs>
          <w:tab w:val="num" w:pos="964"/>
        </w:tabs>
        <w:ind w:left="964" w:hanging="482"/>
      </w:pPr>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2" w15:restartNumberingAfterBreak="0">
    <w:nsid w:val="0000001D"/>
    <w:multiLevelType w:val="multilevel"/>
    <w:tmpl w:val="00000000"/>
    <w:lvl w:ilvl="0">
      <w:start w:val="1"/>
      <w:numFmt w:val="decimal"/>
      <w:pStyle w:val="Level1"/>
      <w:lvlText w:val="%1."/>
      <w:lvlJc w:val="left"/>
      <w:pPr>
        <w:tabs>
          <w:tab w:val="num" w:pos="482"/>
        </w:tabs>
        <w:ind w:left="482" w:hanging="482"/>
      </w:pPr>
      <w:rPr>
        <w:rFonts w:ascii="Times New Roman" w:hAnsi="Times New Roman" w:cs="Times New Roman"/>
        <w:b/>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3" w15:restartNumberingAfterBreak="0">
    <w:nsid w:val="02C56C6B"/>
    <w:multiLevelType w:val="hybridMultilevel"/>
    <w:tmpl w:val="2432016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06633416"/>
    <w:multiLevelType w:val="hybridMultilevel"/>
    <w:tmpl w:val="FCC84F04"/>
    <w:lvl w:ilvl="0" w:tplc="DEE8F844">
      <w:numFmt w:val="bullet"/>
      <w:lvlText w:val="-"/>
      <w:lvlJc w:val="left"/>
      <w:pPr>
        <w:ind w:left="1080" w:hanging="360"/>
      </w:pPr>
      <w:rPr>
        <w:rFonts w:ascii="Times New Roman" w:eastAsia="Calibri" w:hAnsi="Times New Roman" w:cs="Times New Roman"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077A0B6A"/>
    <w:multiLevelType w:val="hybridMultilevel"/>
    <w:tmpl w:val="4976C296"/>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6" w15:restartNumberingAfterBreak="0">
    <w:nsid w:val="07992CF8"/>
    <w:multiLevelType w:val="hybridMultilevel"/>
    <w:tmpl w:val="C152DD42"/>
    <w:lvl w:ilvl="0" w:tplc="1009000F">
      <w:start w:val="1"/>
      <w:numFmt w:val="decimal"/>
      <w:lvlText w:val="%1."/>
      <w:lvlJc w:val="left"/>
      <w:pPr>
        <w:ind w:left="786" w:hanging="360"/>
      </w:pPr>
      <w:rPr>
        <w:rFont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7" w15:restartNumberingAfterBreak="0">
    <w:nsid w:val="07A02361"/>
    <w:multiLevelType w:val="hybridMultilevel"/>
    <w:tmpl w:val="00A28ACA"/>
    <w:lvl w:ilvl="0" w:tplc="10090001">
      <w:start w:val="1"/>
      <w:numFmt w:val="bullet"/>
      <w:lvlText w:val=""/>
      <w:lvlJc w:val="left"/>
      <w:pPr>
        <w:ind w:left="1287" w:hanging="360"/>
      </w:pPr>
      <w:rPr>
        <w:rFonts w:ascii="Symbol" w:hAnsi="Symbol" w:hint="default"/>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8" w15:restartNumberingAfterBreak="0">
    <w:nsid w:val="07B437E1"/>
    <w:multiLevelType w:val="hybridMultilevel"/>
    <w:tmpl w:val="F58CB9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0A045D7E"/>
    <w:multiLevelType w:val="hybridMultilevel"/>
    <w:tmpl w:val="F0B6FB8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0A384701"/>
    <w:multiLevelType w:val="hybridMultilevel"/>
    <w:tmpl w:val="4BF2F8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0EE8116F"/>
    <w:multiLevelType w:val="hybridMultilevel"/>
    <w:tmpl w:val="141E02C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18610464"/>
    <w:multiLevelType w:val="hybridMultilevel"/>
    <w:tmpl w:val="218697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B5674FB"/>
    <w:multiLevelType w:val="hybridMultilevel"/>
    <w:tmpl w:val="00E2225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21713217"/>
    <w:multiLevelType w:val="hybridMultilevel"/>
    <w:tmpl w:val="9C5E3C1C"/>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15" w15:restartNumberingAfterBreak="0">
    <w:nsid w:val="3A033FE0"/>
    <w:multiLevelType w:val="hybridMultilevel"/>
    <w:tmpl w:val="8FB44F9E"/>
    <w:lvl w:ilvl="0" w:tplc="10090001">
      <w:start w:val="1"/>
      <w:numFmt w:val="bullet"/>
      <w:lvlText w:val=""/>
      <w:lvlJc w:val="left"/>
      <w:pPr>
        <w:ind w:left="1571" w:hanging="360"/>
      </w:pPr>
      <w:rPr>
        <w:rFonts w:ascii="Symbol" w:hAnsi="Symbol" w:hint="default"/>
      </w:rPr>
    </w:lvl>
    <w:lvl w:ilvl="1" w:tplc="10090003" w:tentative="1">
      <w:start w:val="1"/>
      <w:numFmt w:val="bullet"/>
      <w:lvlText w:val="o"/>
      <w:lvlJc w:val="left"/>
      <w:pPr>
        <w:ind w:left="2291" w:hanging="360"/>
      </w:pPr>
      <w:rPr>
        <w:rFonts w:ascii="Courier New" w:hAnsi="Courier New" w:cs="Courier New" w:hint="default"/>
      </w:rPr>
    </w:lvl>
    <w:lvl w:ilvl="2" w:tplc="10090005" w:tentative="1">
      <w:start w:val="1"/>
      <w:numFmt w:val="bullet"/>
      <w:lvlText w:val=""/>
      <w:lvlJc w:val="left"/>
      <w:pPr>
        <w:ind w:left="3011" w:hanging="360"/>
      </w:pPr>
      <w:rPr>
        <w:rFonts w:ascii="Wingdings" w:hAnsi="Wingdings" w:hint="default"/>
      </w:rPr>
    </w:lvl>
    <w:lvl w:ilvl="3" w:tplc="10090001" w:tentative="1">
      <w:start w:val="1"/>
      <w:numFmt w:val="bullet"/>
      <w:lvlText w:val=""/>
      <w:lvlJc w:val="left"/>
      <w:pPr>
        <w:ind w:left="3731" w:hanging="360"/>
      </w:pPr>
      <w:rPr>
        <w:rFonts w:ascii="Symbol" w:hAnsi="Symbol" w:hint="default"/>
      </w:rPr>
    </w:lvl>
    <w:lvl w:ilvl="4" w:tplc="10090003" w:tentative="1">
      <w:start w:val="1"/>
      <w:numFmt w:val="bullet"/>
      <w:lvlText w:val="o"/>
      <w:lvlJc w:val="left"/>
      <w:pPr>
        <w:ind w:left="4451" w:hanging="360"/>
      </w:pPr>
      <w:rPr>
        <w:rFonts w:ascii="Courier New" w:hAnsi="Courier New" w:cs="Courier New" w:hint="default"/>
      </w:rPr>
    </w:lvl>
    <w:lvl w:ilvl="5" w:tplc="10090005" w:tentative="1">
      <w:start w:val="1"/>
      <w:numFmt w:val="bullet"/>
      <w:lvlText w:val=""/>
      <w:lvlJc w:val="left"/>
      <w:pPr>
        <w:ind w:left="5171" w:hanging="360"/>
      </w:pPr>
      <w:rPr>
        <w:rFonts w:ascii="Wingdings" w:hAnsi="Wingdings" w:hint="default"/>
      </w:rPr>
    </w:lvl>
    <w:lvl w:ilvl="6" w:tplc="10090001" w:tentative="1">
      <w:start w:val="1"/>
      <w:numFmt w:val="bullet"/>
      <w:lvlText w:val=""/>
      <w:lvlJc w:val="left"/>
      <w:pPr>
        <w:ind w:left="5891" w:hanging="360"/>
      </w:pPr>
      <w:rPr>
        <w:rFonts w:ascii="Symbol" w:hAnsi="Symbol" w:hint="default"/>
      </w:rPr>
    </w:lvl>
    <w:lvl w:ilvl="7" w:tplc="10090003" w:tentative="1">
      <w:start w:val="1"/>
      <w:numFmt w:val="bullet"/>
      <w:lvlText w:val="o"/>
      <w:lvlJc w:val="left"/>
      <w:pPr>
        <w:ind w:left="6611" w:hanging="360"/>
      </w:pPr>
      <w:rPr>
        <w:rFonts w:ascii="Courier New" w:hAnsi="Courier New" w:cs="Courier New" w:hint="default"/>
      </w:rPr>
    </w:lvl>
    <w:lvl w:ilvl="8" w:tplc="10090005" w:tentative="1">
      <w:start w:val="1"/>
      <w:numFmt w:val="bullet"/>
      <w:lvlText w:val=""/>
      <w:lvlJc w:val="left"/>
      <w:pPr>
        <w:ind w:left="7331" w:hanging="360"/>
      </w:pPr>
      <w:rPr>
        <w:rFonts w:ascii="Wingdings" w:hAnsi="Wingdings" w:hint="default"/>
      </w:rPr>
    </w:lvl>
  </w:abstractNum>
  <w:abstractNum w:abstractNumId="16" w15:restartNumberingAfterBreak="0">
    <w:nsid w:val="40FC415C"/>
    <w:multiLevelType w:val="hybridMultilevel"/>
    <w:tmpl w:val="313AF2A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15:restartNumberingAfterBreak="0">
    <w:nsid w:val="43891ADC"/>
    <w:multiLevelType w:val="hybridMultilevel"/>
    <w:tmpl w:val="D13218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3EB42BB"/>
    <w:multiLevelType w:val="hybridMultilevel"/>
    <w:tmpl w:val="81C62372"/>
    <w:lvl w:ilvl="0" w:tplc="10090001">
      <w:start w:val="1"/>
      <w:numFmt w:val="bullet"/>
      <w:lvlText w:val=""/>
      <w:lvlJc w:val="left"/>
      <w:pPr>
        <w:ind w:left="1070" w:hanging="360"/>
      </w:pPr>
      <w:rPr>
        <w:rFonts w:ascii="Symbol" w:hAnsi="Symbol" w:hint="default"/>
      </w:rPr>
    </w:lvl>
    <w:lvl w:ilvl="1" w:tplc="10090003">
      <w:start w:val="1"/>
      <w:numFmt w:val="bullet"/>
      <w:lvlText w:val="o"/>
      <w:lvlJc w:val="left"/>
      <w:pPr>
        <w:ind w:left="1790" w:hanging="360"/>
      </w:pPr>
      <w:rPr>
        <w:rFonts w:ascii="Courier New" w:hAnsi="Courier New" w:cs="Courier New" w:hint="default"/>
      </w:rPr>
    </w:lvl>
    <w:lvl w:ilvl="2" w:tplc="10090005">
      <w:start w:val="1"/>
      <w:numFmt w:val="bullet"/>
      <w:lvlText w:val=""/>
      <w:lvlJc w:val="left"/>
      <w:pPr>
        <w:ind w:left="2510" w:hanging="360"/>
      </w:pPr>
      <w:rPr>
        <w:rFonts w:ascii="Wingdings" w:hAnsi="Wingdings" w:hint="default"/>
      </w:rPr>
    </w:lvl>
    <w:lvl w:ilvl="3" w:tplc="10090001" w:tentative="1">
      <w:start w:val="1"/>
      <w:numFmt w:val="bullet"/>
      <w:lvlText w:val=""/>
      <w:lvlJc w:val="left"/>
      <w:pPr>
        <w:ind w:left="3230" w:hanging="360"/>
      </w:pPr>
      <w:rPr>
        <w:rFonts w:ascii="Symbol" w:hAnsi="Symbol" w:hint="default"/>
      </w:rPr>
    </w:lvl>
    <w:lvl w:ilvl="4" w:tplc="10090003" w:tentative="1">
      <w:start w:val="1"/>
      <w:numFmt w:val="bullet"/>
      <w:lvlText w:val="o"/>
      <w:lvlJc w:val="left"/>
      <w:pPr>
        <w:ind w:left="3950" w:hanging="360"/>
      </w:pPr>
      <w:rPr>
        <w:rFonts w:ascii="Courier New" w:hAnsi="Courier New" w:cs="Courier New" w:hint="default"/>
      </w:rPr>
    </w:lvl>
    <w:lvl w:ilvl="5" w:tplc="10090005" w:tentative="1">
      <w:start w:val="1"/>
      <w:numFmt w:val="bullet"/>
      <w:lvlText w:val=""/>
      <w:lvlJc w:val="left"/>
      <w:pPr>
        <w:ind w:left="4670" w:hanging="360"/>
      </w:pPr>
      <w:rPr>
        <w:rFonts w:ascii="Wingdings" w:hAnsi="Wingdings" w:hint="default"/>
      </w:rPr>
    </w:lvl>
    <w:lvl w:ilvl="6" w:tplc="10090001" w:tentative="1">
      <w:start w:val="1"/>
      <w:numFmt w:val="bullet"/>
      <w:lvlText w:val=""/>
      <w:lvlJc w:val="left"/>
      <w:pPr>
        <w:ind w:left="5390" w:hanging="360"/>
      </w:pPr>
      <w:rPr>
        <w:rFonts w:ascii="Symbol" w:hAnsi="Symbol" w:hint="default"/>
      </w:rPr>
    </w:lvl>
    <w:lvl w:ilvl="7" w:tplc="10090003" w:tentative="1">
      <w:start w:val="1"/>
      <w:numFmt w:val="bullet"/>
      <w:lvlText w:val="o"/>
      <w:lvlJc w:val="left"/>
      <w:pPr>
        <w:ind w:left="6110" w:hanging="360"/>
      </w:pPr>
      <w:rPr>
        <w:rFonts w:ascii="Courier New" w:hAnsi="Courier New" w:cs="Courier New" w:hint="default"/>
      </w:rPr>
    </w:lvl>
    <w:lvl w:ilvl="8" w:tplc="10090005" w:tentative="1">
      <w:start w:val="1"/>
      <w:numFmt w:val="bullet"/>
      <w:lvlText w:val=""/>
      <w:lvlJc w:val="left"/>
      <w:pPr>
        <w:ind w:left="6830" w:hanging="360"/>
      </w:pPr>
      <w:rPr>
        <w:rFonts w:ascii="Wingdings" w:hAnsi="Wingdings" w:hint="default"/>
      </w:rPr>
    </w:lvl>
  </w:abstractNum>
  <w:abstractNum w:abstractNumId="19" w15:restartNumberingAfterBreak="0">
    <w:nsid w:val="48541190"/>
    <w:multiLevelType w:val="hybridMultilevel"/>
    <w:tmpl w:val="06149B5C"/>
    <w:lvl w:ilvl="0" w:tplc="1009000F">
      <w:start w:val="1"/>
      <w:numFmt w:val="decimal"/>
      <w:lvlText w:val="%1."/>
      <w:lvlJc w:val="left"/>
      <w:pPr>
        <w:ind w:left="1004" w:hanging="360"/>
      </w:pPr>
    </w:lvl>
    <w:lvl w:ilvl="1" w:tplc="10090019" w:tentative="1">
      <w:start w:val="1"/>
      <w:numFmt w:val="lowerLetter"/>
      <w:lvlText w:val="%2."/>
      <w:lvlJc w:val="left"/>
      <w:pPr>
        <w:ind w:left="1724" w:hanging="360"/>
      </w:pPr>
    </w:lvl>
    <w:lvl w:ilvl="2" w:tplc="1009001B" w:tentative="1">
      <w:start w:val="1"/>
      <w:numFmt w:val="lowerRoman"/>
      <w:lvlText w:val="%3."/>
      <w:lvlJc w:val="right"/>
      <w:pPr>
        <w:ind w:left="2444" w:hanging="180"/>
      </w:pPr>
    </w:lvl>
    <w:lvl w:ilvl="3" w:tplc="1009000F" w:tentative="1">
      <w:start w:val="1"/>
      <w:numFmt w:val="decimal"/>
      <w:lvlText w:val="%4."/>
      <w:lvlJc w:val="left"/>
      <w:pPr>
        <w:ind w:left="3164" w:hanging="360"/>
      </w:pPr>
    </w:lvl>
    <w:lvl w:ilvl="4" w:tplc="10090019" w:tentative="1">
      <w:start w:val="1"/>
      <w:numFmt w:val="lowerLetter"/>
      <w:lvlText w:val="%5."/>
      <w:lvlJc w:val="left"/>
      <w:pPr>
        <w:ind w:left="3884" w:hanging="360"/>
      </w:pPr>
    </w:lvl>
    <w:lvl w:ilvl="5" w:tplc="1009001B" w:tentative="1">
      <w:start w:val="1"/>
      <w:numFmt w:val="lowerRoman"/>
      <w:lvlText w:val="%6."/>
      <w:lvlJc w:val="right"/>
      <w:pPr>
        <w:ind w:left="4604" w:hanging="180"/>
      </w:pPr>
    </w:lvl>
    <w:lvl w:ilvl="6" w:tplc="1009000F" w:tentative="1">
      <w:start w:val="1"/>
      <w:numFmt w:val="decimal"/>
      <w:lvlText w:val="%7."/>
      <w:lvlJc w:val="left"/>
      <w:pPr>
        <w:ind w:left="5324" w:hanging="360"/>
      </w:pPr>
    </w:lvl>
    <w:lvl w:ilvl="7" w:tplc="10090019" w:tentative="1">
      <w:start w:val="1"/>
      <w:numFmt w:val="lowerLetter"/>
      <w:lvlText w:val="%8."/>
      <w:lvlJc w:val="left"/>
      <w:pPr>
        <w:ind w:left="6044" w:hanging="360"/>
      </w:pPr>
    </w:lvl>
    <w:lvl w:ilvl="8" w:tplc="1009001B" w:tentative="1">
      <w:start w:val="1"/>
      <w:numFmt w:val="lowerRoman"/>
      <w:lvlText w:val="%9."/>
      <w:lvlJc w:val="right"/>
      <w:pPr>
        <w:ind w:left="6764" w:hanging="180"/>
      </w:pPr>
    </w:lvl>
  </w:abstractNum>
  <w:abstractNum w:abstractNumId="20" w15:restartNumberingAfterBreak="0">
    <w:nsid w:val="59002549"/>
    <w:multiLevelType w:val="hybridMultilevel"/>
    <w:tmpl w:val="54907054"/>
    <w:lvl w:ilvl="0" w:tplc="10090001">
      <w:start w:val="1"/>
      <w:numFmt w:val="bullet"/>
      <w:lvlText w:val=""/>
      <w:lvlJc w:val="left"/>
      <w:pPr>
        <w:ind w:left="1005" w:hanging="360"/>
      </w:pPr>
      <w:rPr>
        <w:rFonts w:ascii="Symbol" w:hAnsi="Symbol" w:hint="default"/>
      </w:rPr>
    </w:lvl>
    <w:lvl w:ilvl="1" w:tplc="10090003" w:tentative="1">
      <w:start w:val="1"/>
      <w:numFmt w:val="bullet"/>
      <w:lvlText w:val="o"/>
      <w:lvlJc w:val="left"/>
      <w:pPr>
        <w:ind w:left="1725" w:hanging="360"/>
      </w:pPr>
      <w:rPr>
        <w:rFonts w:ascii="Courier New" w:hAnsi="Courier New" w:cs="Courier New" w:hint="default"/>
      </w:rPr>
    </w:lvl>
    <w:lvl w:ilvl="2" w:tplc="10090005" w:tentative="1">
      <w:start w:val="1"/>
      <w:numFmt w:val="bullet"/>
      <w:lvlText w:val=""/>
      <w:lvlJc w:val="left"/>
      <w:pPr>
        <w:ind w:left="2445" w:hanging="360"/>
      </w:pPr>
      <w:rPr>
        <w:rFonts w:ascii="Wingdings" w:hAnsi="Wingdings" w:hint="default"/>
      </w:rPr>
    </w:lvl>
    <w:lvl w:ilvl="3" w:tplc="10090001" w:tentative="1">
      <w:start w:val="1"/>
      <w:numFmt w:val="bullet"/>
      <w:lvlText w:val=""/>
      <w:lvlJc w:val="left"/>
      <w:pPr>
        <w:ind w:left="3165" w:hanging="360"/>
      </w:pPr>
      <w:rPr>
        <w:rFonts w:ascii="Symbol" w:hAnsi="Symbol" w:hint="default"/>
      </w:rPr>
    </w:lvl>
    <w:lvl w:ilvl="4" w:tplc="10090003" w:tentative="1">
      <w:start w:val="1"/>
      <w:numFmt w:val="bullet"/>
      <w:lvlText w:val="o"/>
      <w:lvlJc w:val="left"/>
      <w:pPr>
        <w:ind w:left="3885" w:hanging="360"/>
      </w:pPr>
      <w:rPr>
        <w:rFonts w:ascii="Courier New" w:hAnsi="Courier New" w:cs="Courier New" w:hint="default"/>
      </w:rPr>
    </w:lvl>
    <w:lvl w:ilvl="5" w:tplc="10090005" w:tentative="1">
      <w:start w:val="1"/>
      <w:numFmt w:val="bullet"/>
      <w:lvlText w:val=""/>
      <w:lvlJc w:val="left"/>
      <w:pPr>
        <w:ind w:left="4605" w:hanging="360"/>
      </w:pPr>
      <w:rPr>
        <w:rFonts w:ascii="Wingdings" w:hAnsi="Wingdings" w:hint="default"/>
      </w:rPr>
    </w:lvl>
    <w:lvl w:ilvl="6" w:tplc="10090001" w:tentative="1">
      <w:start w:val="1"/>
      <w:numFmt w:val="bullet"/>
      <w:lvlText w:val=""/>
      <w:lvlJc w:val="left"/>
      <w:pPr>
        <w:ind w:left="5325" w:hanging="360"/>
      </w:pPr>
      <w:rPr>
        <w:rFonts w:ascii="Symbol" w:hAnsi="Symbol" w:hint="default"/>
      </w:rPr>
    </w:lvl>
    <w:lvl w:ilvl="7" w:tplc="10090003" w:tentative="1">
      <w:start w:val="1"/>
      <w:numFmt w:val="bullet"/>
      <w:lvlText w:val="o"/>
      <w:lvlJc w:val="left"/>
      <w:pPr>
        <w:ind w:left="6045" w:hanging="360"/>
      </w:pPr>
      <w:rPr>
        <w:rFonts w:ascii="Courier New" w:hAnsi="Courier New" w:cs="Courier New" w:hint="default"/>
      </w:rPr>
    </w:lvl>
    <w:lvl w:ilvl="8" w:tplc="10090005" w:tentative="1">
      <w:start w:val="1"/>
      <w:numFmt w:val="bullet"/>
      <w:lvlText w:val=""/>
      <w:lvlJc w:val="left"/>
      <w:pPr>
        <w:ind w:left="6765" w:hanging="360"/>
      </w:pPr>
      <w:rPr>
        <w:rFonts w:ascii="Wingdings" w:hAnsi="Wingdings" w:hint="default"/>
      </w:rPr>
    </w:lvl>
  </w:abstractNum>
  <w:abstractNum w:abstractNumId="21" w15:restartNumberingAfterBreak="0">
    <w:nsid w:val="5DF125F0"/>
    <w:multiLevelType w:val="hybridMultilevel"/>
    <w:tmpl w:val="2BE42B1A"/>
    <w:lvl w:ilvl="0" w:tplc="10090001">
      <w:start w:val="1"/>
      <w:numFmt w:val="bullet"/>
      <w:lvlText w:val=""/>
      <w:lvlJc w:val="left"/>
      <w:pPr>
        <w:ind w:left="1146" w:hanging="360"/>
      </w:pPr>
      <w:rPr>
        <w:rFonts w:ascii="Symbol" w:hAnsi="Symbo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22" w15:restartNumberingAfterBreak="0">
    <w:nsid w:val="634062A4"/>
    <w:multiLevelType w:val="hybridMultilevel"/>
    <w:tmpl w:val="15EECD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A796DF5"/>
    <w:multiLevelType w:val="hybridMultilevel"/>
    <w:tmpl w:val="4AB4419E"/>
    <w:lvl w:ilvl="0" w:tplc="CFBC2054">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lvlOverride w:ilvl="0">
      <w:startOverride w:val="1"/>
      <w:lvl w:ilvl="0">
        <w:start w:val="1"/>
        <w:numFmt w:val="decimal"/>
        <w:lvlText w:val="%1."/>
        <w:lvlJc w:val="left"/>
      </w:lvl>
    </w:lvlOverride>
    <w:lvlOverride w:ilvl="1">
      <w:startOverride w:val="1"/>
      <w:lvl w:ilvl="1">
        <w:start w:val="1"/>
        <w:numFmt w:val="decimal"/>
        <w:pStyle w:val="Level2"/>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
    <w:abstractNumId w:val="2"/>
    <w:lvlOverride w:ilvl="0">
      <w:startOverride w:val="4"/>
      <w:lvl w:ilvl="0">
        <w:start w:val="4"/>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3">
    <w:abstractNumId w:val="18"/>
  </w:num>
  <w:num w:numId="4">
    <w:abstractNumId w:val="10"/>
  </w:num>
  <w:num w:numId="5">
    <w:abstractNumId w:val="17"/>
  </w:num>
  <w:num w:numId="6">
    <w:abstractNumId w:val="12"/>
  </w:num>
  <w:num w:numId="7">
    <w:abstractNumId w:val="20"/>
  </w:num>
  <w:num w:numId="8">
    <w:abstractNumId w:val="6"/>
  </w:num>
  <w:num w:numId="9">
    <w:abstractNumId w:val="16"/>
  </w:num>
  <w:num w:numId="10">
    <w:abstractNumId w:val="11"/>
  </w:num>
  <w:num w:numId="11">
    <w:abstractNumId w:val="13"/>
  </w:num>
  <w:num w:numId="12">
    <w:abstractNumId w:val="8"/>
  </w:num>
  <w:num w:numId="13">
    <w:abstractNumId w:val="7"/>
  </w:num>
  <w:num w:numId="14">
    <w:abstractNumId w:val="3"/>
  </w:num>
  <w:num w:numId="15">
    <w:abstractNumId w:val="23"/>
  </w:num>
  <w:num w:numId="16">
    <w:abstractNumId w:val="22"/>
  </w:num>
  <w:num w:numId="17">
    <w:abstractNumId w:val="4"/>
  </w:num>
  <w:num w:numId="18">
    <w:abstractNumId w:val="15"/>
  </w:num>
  <w:num w:numId="19">
    <w:abstractNumId w:val="21"/>
  </w:num>
  <w:num w:numId="20">
    <w:abstractNumId w:val="5"/>
  </w:num>
  <w:num w:numId="21">
    <w:abstractNumId w:val="9"/>
  </w:num>
  <w:num w:numId="22">
    <w:abstractNumId w:val="14"/>
  </w:num>
  <w:num w:numId="23">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fr-CA" w:vendorID="64" w:dllVersion="6" w:nlCheck="1" w:checkStyle="0"/>
  <w:activeWritingStyle w:appName="MSWord" w:lang="en-US" w:vendorID="64" w:dllVersion="6" w:nlCheck="1" w:checkStyle="1"/>
  <w:activeWritingStyle w:appName="MSWord" w:lang="en-CA" w:vendorID="64" w:dllVersion="6" w:nlCheck="1" w:checkStyle="1"/>
  <w:activeWritingStyle w:appName="MSWord" w:lang="en-GB" w:vendorID="64" w:dllVersion="6" w:nlCheck="1" w:checkStyle="1"/>
  <w:activeWritingStyle w:appName="MSWord" w:lang="fr-FR" w:vendorID="64" w:dllVersion="6" w:nlCheck="1" w:checkStyle="0"/>
  <w:activeWritingStyle w:appName="MSWord" w:lang="en-US" w:vendorID="64" w:dllVersion="0" w:nlCheck="1" w:checkStyle="0"/>
  <w:activeWritingStyle w:appName="MSWord" w:lang="en-CA" w:vendorID="64" w:dllVersion="0" w:nlCheck="1" w:checkStyle="0"/>
  <w:proofState w:spelling="clean" w:grammar="clean"/>
  <w:defaultTabStop w:val="28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70B"/>
    <w:rsid w:val="00000153"/>
    <w:rsid w:val="00000C26"/>
    <w:rsid w:val="00001C67"/>
    <w:rsid w:val="00002AAF"/>
    <w:rsid w:val="00006424"/>
    <w:rsid w:val="000079CF"/>
    <w:rsid w:val="00010572"/>
    <w:rsid w:val="00010E7B"/>
    <w:rsid w:val="00012733"/>
    <w:rsid w:val="00014F3D"/>
    <w:rsid w:val="00015F4D"/>
    <w:rsid w:val="00015F81"/>
    <w:rsid w:val="0001778E"/>
    <w:rsid w:val="00020AE7"/>
    <w:rsid w:val="00021BB8"/>
    <w:rsid w:val="00022370"/>
    <w:rsid w:val="000231A9"/>
    <w:rsid w:val="000234FA"/>
    <w:rsid w:val="00023AAC"/>
    <w:rsid w:val="000241DA"/>
    <w:rsid w:val="00024354"/>
    <w:rsid w:val="00026291"/>
    <w:rsid w:val="000262F2"/>
    <w:rsid w:val="000311F8"/>
    <w:rsid w:val="00032127"/>
    <w:rsid w:val="00032CDD"/>
    <w:rsid w:val="000334C0"/>
    <w:rsid w:val="000337B1"/>
    <w:rsid w:val="00034BA7"/>
    <w:rsid w:val="00036AA1"/>
    <w:rsid w:val="00037F66"/>
    <w:rsid w:val="00040085"/>
    <w:rsid w:val="000402FA"/>
    <w:rsid w:val="00041311"/>
    <w:rsid w:val="00041887"/>
    <w:rsid w:val="0004244D"/>
    <w:rsid w:val="00043386"/>
    <w:rsid w:val="00045E67"/>
    <w:rsid w:val="0004654C"/>
    <w:rsid w:val="00050DA1"/>
    <w:rsid w:val="00051515"/>
    <w:rsid w:val="00054620"/>
    <w:rsid w:val="00054B6C"/>
    <w:rsid w:val="00055ABF"/>
    <w:rsid w:val="00060E9E"/>
    <w:rsid w:val="00060EE6"/>
    <w:rsid w:val="000616F3"/>
    <w:rsid w:val="000618C0"/>
    <w:rsid w:val="00062066"/>
    <w:rsid w:val="00065017"/>
    <w:rsid w:val="0006643B"/>
    <w:rsid w:val="00066FA9"/>
    <w:rsid w:val="00067427"/>
    <w:rsid w:val="00070C6C"/>
    <w:rsid w:val="00071705"/>
    <w:rsid w:val="00073FDF"/>
    <w:rsid w:val="00074135"/>
    <w:rsid w:val="0007589D"/>
    <w:rsid w:val="00076D8C"/>
    <w:rsid w:val="00080260"/>
    <w:rsid w:val="00081029"/>
    <w:rsid w:val="00081099"/>
    <w:rsid w:val="00081338"/>
    <w:rsid w:val="00083F7D"/>
    <w:rsid w:val="000858C7"/>
    <w:rsid w:val="000860FF"/>
    <w:rsid w:val="000872B1"/>
    <w:rsid w:val="00090D40"/>
    <w:rsid w:val="00091E5F"/>
    <w:rsid w:val="000933A5"/>
    <w:rsid w:val="00093665"/>
    <w:rsid w:val="00093DE4"/>
    <w:rsid w:val="000968B8"/>
    <w:rsid w:val="00096E5A"/>
    <w:rsid w:val="0009742A"/>
    <w:rsid w:val="000A05E0"/>
    <w:rsid w:val="000A13BD"/>
    <w:rsid w:val="000A1B1E"/>
    <w:rsid w:val="000A1FFC"/>
    <w:rsid w:val="000A2187"/>
    <w:rsid w:val="000A3072"/>
    <w:rsid w:val="000A4BA7"/>
    <w:rsid w:val="000A520B"/>
    <w:rsid w:val="000A5EAF"/>
    <w:rsid w:val="000A6323"/>
    <w:rsid w:val="000A73BD"/>
    <w:rsid w:val="000B0C2D"/>
    <w:rsid w:val="000B0E43"/>
    <w:rsid w:val="000B1CF8"/>
    <w:rsid w:val="000B2F98"/>
    <w:rsid w:val="000B4696"/>
    <w:rsid w:val="000B50A7"/>
    <w:rsid w:val="000B53CF"/>
    <w:rsid w:val="000B5C98"/>
    <w:rsid w:val="000B626D"/>
    <w:rsid w:val="000B798D"/>
    <w:rsid w:val="000B7B03"/>
    <w:rsid w:val="000C1EA6"/>
    <w:rsid w:val="000C270B"/>
    <w:rsid w:val="000C2C0C"/>
    <w:rsid w:val="000C2F9E"/>
    <w:rsid w:val="000C303F"/>
    <w:rsid w:val="000C3F26"/>
    <w:rsid w:val="000C5DBB"/>
    <w:rsid w:val="000C7077"/>
    <w:rsid w:val="000C742B"/>
    <w:rsid w:val="000D042B"/>
    <w:rsid w:val="000D3302"/>
    <w:rsid w:val="000D5CEC"/>
    <w:rsid w:val="000D5E5D"/>
    <w:rsid w:val="000D6BAF"/>
    <w:rsid w:val="000E06C8"/>
    <w:rsid w:val="000E0B4E"/>
    <w:rsid w:val="000E1B16"/>
    <w:rsid w:val="000E40EF"/>
    <w:rsid w:val="000E45F1"/>
    <w:rsid w:val="000E529E"/>
    <w:rsid w:val="000E6821"/>
    <w:rsid w:val="000E751D"/>
    <w:rsid w:val="000F0EF7"/>
    <w:rsid w:val="000F19C6"/>
    <w:rsid w:val="000F3CE6"/>
    <w:rsid w:val="000F4E83"/>
    <w:rsid w:val="000F5417"/>
    <w:rsid w:val="000F5469"/>
    <w:rsid w:val="000F577D"/>
    <w:rsid w:val="000F604E"/>
    <w:rsid w:val="000F608C"/>
    <w:rsid w:val="000F79A7"/>
    <w:rsid w:val="00101494"/>
    <w:rsid w:val="00101768"/>
    <w:rsid w:val="001026AD"/>
    <w:rsid w:val="00103018"/>
    <w:rsid w:val="00103493"/>
    <w:rsid w:val="0010420E"/>
    <w:rsid w:val="001063C0"/>
    <w:rsid w:val="00107CC7"/>
    <w:rsid w:val="00107FC6"/>
    <w:rsid w:val="0011077E"/>
    <w:rsid w:val="0011104B"/>
    <w:rsid w:val="0011209A"/>
    <w:rsid w:val="00112E24"/>
    <w:rsid w:val="00112F00"/>
    <w:rsid w:val="0011410B"/>
    <w:rsid w:val="00114A7F"/>
    <w:rsid w:val="00114D59"/>
    <w:rsid w:val="00115818"/>
    <w:rsid w:val="00116AE2"/>
    <w:rsid w:val="00116BC3"/>
    <w:rsid w:val="001202B7"/>
    <w:rsid w:val="0012081F"/>
    <w:rsid w:val="001210B7"/>
    <w:rsid w:val="00123FD3"/>
    <w:rsid w:val="00124542"/>
    <w:rsid w:val="001252B2"/>
    <w:rsid w:val="001253BD"/>
    <w:rsid w:val="00125DED"/>
    <w:rsid w:val="001260DD"/>
    <w:rsid w:val="0013063E"/>
    <w:rsid w:val="001310A8"/>
    <w:rsid w:val="00133D8E"/>
    <w:rsid w:val="0013468A"/>
    <w:rsid w:val="0013631B"/>
    <w:rsid w:val="00137F8C"/>
    <w:rsid w:val="00140D5D"/>
    <w:rsid w:val="00140D67"/>
    <w:rsid w:val="001435CE"/>
    <w:rsid w:val="00144516"/>
    <w:rsid w:val="0014764D"/>
    <w:rsid w:val="0015145A"/>
    <w:rsid w:val="00152613"/>
    <w:rsid w:val="00153A81"/>
    <w:rsid w:val="00153ABD"/>
    <w:rsid w:val="00153D20"/>
    <w:rsid w:val="00155130"/>
    <w:rsid w:val="0015594B"/>
    <w:rsid w:val="00155958"/>
    <w:rsid w:val="00155FF5"/>
    <w:rsid w:val="00161613"/>
    <w:rsid w:val="001621E7"/>
    <w:rsid w:val="00163DCB"/>
    <w:rsid w:val="00163E1E"/>
    <w:rsid w:val="00163FD0"/>
    <w:rsid w:val="00164B87"/>
    <w:rsid w:val="00166FC5"/>
    <w:rsid w:val="00167114"/>
    <w:rsid w:val="00167177"/>
    <w:rsid w:val="00167601"/>
    <w:rsid w:val="00170EBA"/>
    <w:rsid w:val="001727B6"/>
    <w:rsid w:val="001752D3"/>
    <w:rsid w:val="00176964"/>
    <w:rsid w:val="00177260"/>
    <w:rsid w:val="001774E5"/>
    <w:rsid w:val="0018027B"/>
    <w:rsid w:val="00182AE4"/>
    <w:rsid w:val="00182FAF"/>
    <w:rsid w:val="001835FD"/>
    <w:rsid w:val="00183B13"/>
    <w:rsid w:val="00184000"/>
    <w:rsid w:val="00184899"/>
    <w:rsid w:val="00184DD2"/>
    <w:rsid w:val="00184F2C"/>
    <w:rsid w:val="001860FC"/>
    <w:rsid w:val="00186286"/>
    <w:rsid w:val="00186600"/>
    <w:rsid w:val="00186F52"/>
    <w:rsid w:val="00191927"/>
    <w:rsid w:val="00191B8F"/>
    <w:rsid w:val="00191ED3"/>
    <w:rsid w:val="00192FA5"/>
    <w:rsid w:val="00195FA8"/>
    <w:rsid w:val="0019625D"/>
    <w:rsid w:val="00196F5A"/>
    <w:rsid w:val="001971D3"/>
    <w:rsid w:val="00197255"/>
    <w:rsid w:val="001A15B3"/>
    <w:rsid w:val="001A1818"/>
    <w:rsid w:val="001A1AC3"/>
    <w:rsid w:val="001A1D1B"/>
    <w:rsid w:val="001A2B93"/>
    <w:rsid w:val="001A2F53"/>
    <w:rsid w:val="001A3A61"/>
    <w:rsid w:val="001A5FC0"/>
    <w:rsid w:val="001A67B8"/>
    <w:rsid w:val="001A7273"/>
    <w:rsid w:val="001A7B71"/>
    <w:rsid w:val="001B2165"/>
    <w:rsid w:val="001B2B92"/>
    <w:rsid w:val="001B2C47"/>
    <w:rsid w:val="001B38B6"/>
    <w:rsid w:val="001B3ED7"/>
    <w:rsid w:val="001B47CF"/>
    <w:rsid w:val="001B601E"/>
    <w:rsid w:val="001C08F1"/>
    <w:rsid w:val="001C2D6D"/>
    <w:rsid w:val="001C3919"/>
    <w:rsid w:val="001C3E6A"/>
    <w:rsid w:val="001C5345"/>
    <w:rsid w:val="001C53E7"/>
    <w:rsid w:val="001C567E"/>
    <w:rsid w:val="001C5BD9"/>
    <w:rsid w:val="001C68A4"/>
    <w:rsid w:val="001C6D15"/>
    <w:rsid w:val="001C7433"/>
    <w:rsid w:val="001C7FB5"/>
    <w:rsid w:val="001D25BA"/>
    <w:rsid w:val="001D26B0"/>
    <w:rsid w:val="001D2751"/>
    <w:rsid w:val="001D2B7F"/>
    <w:rsid w:val="001D2EDF"/>
    <w:rsid w:val="001D6154"/>
    <w:rsid w:val="001D6EDF"/>
    <w:rsid w:val="001D76DB"/>
    <w:rsid w:val="001D79AF"/>
    <w:rsid w:val="001E0061"/>
    <w:rsid w:val="001E1154"/>
    <w:rsid w:val="001E5674"/>
    <w:rsid w:val="001E59F9"/>
    <w:rsid w:val="001E65CF"/>
    <w:rsid w:val="001E7468"/>
    <w:rsid w:val="001E7A85"/>
    <w:rsid w:val="001E7C6E"/>
    <w:rsid w:val="001E7EE7"/>
    <w:rsid w:val="001F032B"/>
    <w:rsid w:val="001F1D92"/>
    <w:rsid w:val="001F1DF2"/>
    <w:rsid w:val="001F4412"/>
    <w:rsid w:val="001F5E07"/>
    <w:rsid w:val="001F5F24"/>
    <w:rsid w:val="0020003E"/>
    <w:rsid w:val="002000F4"/>
    <w:rsid w:val="00200119"/>
    <w:rsid w:val="0020028B"/>
    <w:rsid w:val="002009B9"/>
    <w:rsid w:val="00201089"/>
    <w:rsid w:val="002012FD"/>
    <w:rsid w:val="00201D44"/>
    <w:rsid w:val="00202194"/>
    <w:rsid w:val="002022D8"/>
    <w:rsid w:val="002025C5"/>
    <w:rsid w:val="00202EB6"/>
    <w:rsid w:val="0020371B"/>
    <w:rsid w:val="00204D1B"/>
    <w:rsid w:val="002053DC"/>
    <w:rsid w:val="00206EE4"/>
    <w:rsid w:val="00207930"/>
    <w:rsid w:val="00207B67"/>
    <w:rsid w:val="002101A0"/>
    <w:rsid w:val="002103D7"/>
    <w:rsid w:val="00210B34"/>
    <w:rsid w:val="00211A50"/>
    <w:rsid w:val="002131A2"/>
    <w:rsid w:val="002131E0"/>
    <w:rsid w:val="002139C1"/>
    <w:rsid w:val="0021458B"/>
    <w:rsid w:val="00214B19"/>
    <w:rsid w:val="002155B4"/>
    <w:rsid w:val="00215C87"/>
    <w:rsid w:val="00216B7C"/>
    <w:rsid w:val="00220E99"/>
    <w:rsid w:val="002211BA"/>
    <w:rsid w:val="00222295"/>
    <w:rsid w:val="00223035"/>
    <w:rsid w:val="00224B61"/>
    <w:rsid w:val="00230F5D"/>
    <w:rsid w:val="0023163B"/>
    <w:rsid w:val="00231AE3"/>
    <w:rsid w:val="00231F6C"/>
    <w:rsid w:val="0023216C"/>
    <w:rsid w:val="0023364A"/>
    <w:rsid w:val="00234B5F"/>
    <w:rsid w:val="0024122A"/>
    <w:rsid w:val="00245978"/>
    <w:rsid w:val="002459CA"/>
    <w:rsid w:val="00246072"/>
    <w:rsid w:val="00246B85"/>
    <w:rsid w:val="00247103"/>
    <w:rsid w:val="00247608"/>
    <w:rsid w:val="00247D66"/>
    <w:rsid w:val="00247F62"/>
    <w:rsid w:val="002510D5"/>
    <w:rsid w:val="002515EE"/>
    <w:rsid w:val="00251724"/>
    <w:rsid w:val="0025229F"/>
    <w:rsid w:val="002526D3"/>
    <w:rsid w:val="00253003"/>
    <w:rsid w:val="00253129"/>
    <w:rsid w:val="0025352B"/>
    <w:rsid w:val="002557AA"/>
    <w:rsid w:val="002579FC"/>
    <w:rsid w:val="00260481"/>
    <w:rsid w:val="00261402"/>
    <w:rsid w:val="00262A2D"/>
    <w:rsid w:val="00264AE1"/>
    <w:rsid w:val="00264F70"/>
    <w:rsid w:val="002655E5"/>
    <w:rsid w:val="002668E1"/>
    <w:rsid w:val="00266ACF"/>
    <w:rsid w:val="00266FAA"/>
    <w:rsid w:val="0027152A"/>
    <w:rsid w:val="00271E24"/>
    <w:rsid w:val="00272898"/>
    <w:rsid w:val="00272962"/>
    <w:rsid w:val="002729FD"/>
    <w:rsid w:val="00272EA3"/>
    <w:rsid w:val="002737E5"/>
    <w:rsid w:val="00273FA5"/>
    <w:rsid w:val="002743B0"/>
    <w:rsid w:val="002746A2"/>
    <w:rsid w:val="00275178"/>
    <w:rsid w:val="002759B3"/>
    <w:rsid w:val="00275B67"/>
    <w:rsid w:val="00277D7B"/>
    <w:rsid w:val="00277E49"/>
    <w:rsid w:val="00280DCF"/>
    <w:rsid w:val="0028206D"/>
    <w:rsid w:val="002825D1"/>
    <w:rsid w:val="00282E97"/>
    <w:rsid w:val="002839D1"/>
    <w:rsid w:val="00284085"/>
    <w:rsid w:val="00285531"/>
    <w:rsid w:val="00286094"/>
    <w:rsid w:val="00286A04"/>
    <w:rsid w:val="002901DC"/>
    <w:rsid w:val="0029050B"/>
    <w:rsid w:val="00290D78"/>
    <w:rsid w:val="002919CC"/>
    <w:rsid w:val="00291C2B"/>
    <w:rsid w:val="00291E7A"/>
    <w:rsid w:val="002920B2"/>
    <w:rsid w:val="0029269E"/>
    <w:rsid w:val="00292EDC"/>
    <w:rsid w:val="00293682"/>
    <w:rsid w:val="00293A77"/>
    <w:rsid w:val="00294BE0"/>
    <w:rsid w:val="00295A2F"/>
    <w:rsid w:val="002970AE"/>
    <w:rsid w:val="00297622"/>
    <w:rsid w:val="00297B70"/>
    <w:rsid w:val="002A18B1"/>
    <w:rsid w:val="002A21FB"/>
    <w:rsid w:val="002A358E"/>
    <w:rsid w:val="002A417A"/>
    <w:rsid w:val="002A45C1"/>
    <w:rsid w:val="002A4AB7"/>
    <w:rsid w:val="002A7169"/>
    <w:rsid w:val="002A74E1"/>
    <w:rsid w:val="002A78A5"/>
    <w:rsid w:val="002A7F5C"/>
    <w:rsid w:val="002B1546"/>
    <w:rsid w:val="002B28BD"/>
    <w:rsid w:val="002B2AEF"/>
    <w:rsid w:val="002B3422"/>
    <w:rsid w:val="002B4A5D"/>
    <w:rsid w:val="002B4F4F"/>
    <w:rsid w:val="002B54F6"/>
    <w:rsid w:val="002B55D4"/>
    <w:rsid w:val="002B5DB6"/>
    <w:rsid w:val="002B72E0"/>
    <w:rsid w:val="002B748A"/>
    <w:rsid w:val="002C03A7"/>
    <w:rsid w:val="002C06EA"/>
    <w:rsid w:val="002C15E1"/>
    <w:rsid w:val="002C1CEC"/>
    <w:rsid w:val="002C2CDD"/>
    <w:rsid w:val="002C2DFD"/>
    <w:rsid w:val="002C3A83"/>
    <w:rsid w:val="002C3D1C"/>
    <w:rsid w:val="002C6296"/>
    <w:rsid w:val="002C641D"/>
    <w:rsid w:val="002C64FB"/>
    <w:rsid w:val="002C69FE"/>
    <w:rsid w:val="002D1DE7"/>
    <w:rsid w:val="002D221F"/>
    <w:rsid w:val="002D27CA"/>
    <w:rsid w:val="002D37A0"/>
    <w:rsid w:val="002D48A5"/>
    <w:rsid w:val="002D5C3C"/>
    <w:rsid w:val="002D632B"/>
    <w:rsid w:val="002D7D35"/>
    <w:rsid w:val="002E0279"/>
    <w:rsid w:val="002E1723"/>
    <w:rsid w:val="002E1745"/>
    <w:rsid w:val="002E1B87"/>
    <w:rsid w:val="002E48B0"/>
    <w:rsid w:val="002E49C8"/>
    <w:rsid w:val="002E587C"/>
    <w:rsid w:val="002E7581"/>
    <w:rsid w:val="002F062E"/>
    <w:rsid w:val="002F2B3F"/>
    <w:rsid w:val="002F4CCE"/>
    <w:rsid w:val="002F58E4"/>
    <w:rsid w:val="002F5EA8"/>
    <w:rsid w:val="002F7BB7"/>
    <w:rsid w:val="003001E3"/>
    <w:rsid w:val="00300EDE"/>
    <w:rsid w:val="00301081"/>
    <w:rsid w:val="00301BD3"/>
    <w:rsid w:val="00302162"/>
    <w:rsid w:val="00302C5A"/>
    <w:rsid w:val="003032B8"/>
    <w:rsid w:val="00303965"/>
    <w:rsid w:val="0030409F"/>
    <w:rsid w:val="003062A2"/>
    <w:rsid w:val="00307E61"/>
    <w:rsid w:val="00313103"/>
    <w:rsid w:val="003131E3"/>
    <w:rsid w:val="00313789"/>
    <w:rsid w:val="00313B04"/>
    <w:rsid w:val="00314FB2"/>
    <w:rsid w:val="00315465"/>
    <w:rsid w:val="00316223"/>
    <w:rsid w:val="00317DC3"/>
    <w:rsid w:val="0032081F"/>
    <w:rsid w:val="003208C3"/>
    <w:rsid w:val="00321F43"/>
    <w:rsid w:val="003224A6"/>
    <w:rsid w:val="0032288D"/>
    <w:rsid w:val="003241A1"/>
    <w:rsid w:val="003261FE"/>
    <w:rsid w:val="003262F3"/>
    <w:rsid w:val="00326A77"/>
    <w:rsid w:val="00327138"/>
    <w:rsid w:val="00327B92"/>
    <w:rsid w:val="00330255"/>
    <w:rsid w:val="003306AA"/>
    <w:rsid w:val="00331491"/>
    <w:rsid w:val="00331E4D"/>
    <w:rsid w:val="0033243F"/>
    <w:rsid w:val="00333517"/>
    <w:rsid w:val="00333E19"/>
    <w:rsid w:val="0033454F"/>
    <w:rsid w:val="0033493A"/>
    <w:rsid w:val="0033517A"/>
    <w:rsid w:val="00340686"/>
    <w:rsid w:val="0034094D"/>
    <w:rsid w:val="00341A19"/>
    <w:rsid w:val="00342C53"/>
    <w:rsid w:val="00344C3A"/>
    <w:rsid w:val="003453C3"/>
    <w:rsid w:val="00345535"/>
    <w:rsid w:val="00347E00"/>
    <w:rsid w:val="00347F0A"/>
    <w:rsid w:val="00351DE0"/>
    <w:rsid w:val="00351E70"/>
    <w:rsid w:val="00352186"/>
    <w:rsid w:val="003531DF"/>
    <w:rsid w:val="00354007"/>
    <w:rsid w:val="003551FD"/>
    <w:rsid w:val="00355F97"/>
    <w:rsid w:val="00355FCF"/>
    <w:rsid w:val="003562FD"/>
    <w:rsid w:val="00356AFC"/>
    <w:rsid w:val="00357E8E"/>
    <w:rsid w:val="00360167"/>
    <w:rsid w:val="00360538"/>
    <w:rsid w:val="003610DA"/>
    <w:rsid w:val="003610E9"/>
    <w:rsid w:val="00361D0F"/>
    <w:rsid w:val="00363795"/>
    <w:rsid w:val="003639AB"/>
    <w:rsid w:val="00364880"/>
    <w:rsid w:val="00364CAD"/>
    <w:rsid w:val="003671F4"/>
    <w:rsid w:val="003672A5"/>
    <w:rsid w:val="003674D8"/>
    <w:rsid w:val="00371C3A"/>
    <w:rsid w:val="003723AF"/>
    <w:rsid w:val="00373419"/>
    <w:rsid w:val="00377206"/>
    <w:rsid w:val="0037733A"/>
    <w:rsid w:val="003808D0"/>
    <w:rsid w:val="00380A6E"/>
    <w:rsid w:val="003825F4"/>
    <w:rsid w:val="00383526"/>
    <w:rsid w:val="00383B03"/>
    <w:rsid w:val="00383F01"/>
    <w:rsid w:val="00385F06"/>
    <w:rsid w:val="003863CC"/>
    <w:rsid w:val="00386493"/>
    <w:rsid w:val="00386856"/>
    <w:rsid w:val="003906C8"/>
    <w:rsid w:val="00390997"/>
    <w:rsid w:val="00394F35"/>
    <w:rsid w:val="003950B3"/>
    <w:rsid w:val="003952B9"/>
    <w:rsid w:val="00395658"/>
    <w:rsid w:val="003960BE"/>
    <w:rsid w:val="00396F72"/>
    <w:rsid w:val="00397E1A"/>
    <w:rsid w:val="003A04AE"/>
    <w:rsid w:val="003A1F53"/>
    <w:rsid w:val="003A21FB"/>
    <w:rsid w:val="003A39A3"/>
    <w:rsid w:val="003A3DEA"/>
    <w:rsid w:val="003A3FBE"/>
    <w:rsid w:val="003A485B"/>
    <w:rsid w:val="003A4F37"/>
    <w:rsid w:val="003A54E0"/>
    <w:rsid w:val="003A6CDD"/>
    <w:rsid w:val="003B0E08"/>
    <w:rsid w:val="003B1B20"/>
    <w:rsid w:val="003B22DA"/>
    <w:rsid w:val="003B2DDA"/>
    <w:rsid w:val="003B3CCC"/>
    <w:rsid w:val="003B41C8"/>
    <w:rsid w:val="003B64A2"/>
    <w:rsid w:val="003B7E3E"/>
    <w:rsid w:val="003C021E"/>
    <w:rsid w:val="003C0C0B"/>
    <w:rsid w:val="003C0F10"/>
    <w:rsid w:val="003C173D"/>
    <w:rsid w:val="003C2159"/>
    <w:rsid w:val="003C327F"/>
    <w:rsid w:val="003C40F9"/>
    <w:rsid w:val="003C41E8"/>
    <w:rsid w:val="003C5EC9"/>
    <w:rsid w:val="003C5EDA"/>
    <w:rsid w:val="003C666D"/>
    <w:rsid w:val="003C6900"/>
    <w:rsid w:val="003C717D"/>
    <w:rsid w:val="003C782D"/>
    <w:rsid w:val="003D00C5"/>
    <w:rsid w:val="003D05B9"/>
    <w:rsid w:val="003D080A"/>
    <w:rsid w:val="003D4048"/>
    <w:rsid w:val="003D4B5B"/>
    <w:rsid w:val="003D4D4C"/>
    <w:rsid w:val="003D598E"/>
    <w:rsid w:val="003D5A2B"/>
    <w:rsid w:val="003D7AD9"/>
    <w:rsid w:val="003D7FD6"/>
    <w:rsid w:val="003E0136"/>
    <w:rsid w:val="003E0E1C"/>
    <w:rsid w:val="003E3587"/>
    <w:rsid w:val="003E5254"/>
    <w:rsid w:val="003E5E20"/>
    <w:rsid w:val="003E65DF"/>
    <w:rsid w:val="003E78EF"/>
    <w:rsid w:val="003F4328"/>
    <w:rsid w:val="003F4563"/>
    <w:rsid w:val="004022CB"/>
    <w:rsid w:val="00402EE1"/>
    <w:rsid w:val="004033F7"/>
    <w:rsid w:val="0040386E"/>
    <w:rsid w:val="004042D8"/>
    <w:rsid w:val="00405F6C"/>
    <w:rsid w:val="00406B26"/>
    <w:rsid w:val="004101F3"/>
    <w:rsid w:val="00410ED9"/>
    <w:rsid w:val="00411C9F"/>
    <w:rsid w:val="00411DFE"/>
    <w:rsid w:val="00412364"/>
    <w:rsid w:val="00412B63"/>
    <w:rsid w:val="00416678"/>
    <w:rsid w:val="00417593"/>
    <w:rsid w:val="004177E9"/>
    <w:rsid w:val="004212E2"/>
    <w:rsid w:val="00421550"/>
    <w:rsid w:val="00422C7B"/>
    <w:rsid w:val="00424A65"/>
    <w:rsid w:val="00425454"/>
    <w:rsid w:val="004262EF"/>
    <w:rsid w:val="004265D1"/>
    <w:rsid w:val="00426797"/>
    <w:rsid w:val="00430008"/>
    <w:rsid w:val="0043046B"/>
    <w:rsid w:val="00431471"/>
    <w:rsid w:val="0043209C"/>
    <w:rsid w:val="0043318D"/>
    <w:rsid w:val="004344ED"/>
    <w:rsid w:val="004345FC"/>
    <w:rsid w:val="00434DC1"/>
    <w:rsid w:val="004360AD"/>
    <w:rsid w:val="00436E97"/>
    <w:rsid w:val="00440797"/>
    <w:rsid w:val="00442BB5"/>
    <w:rsid w:val="00443169"/>
    <w:rsid w:val="004431AC"/>
    <w:rsid w:val="00443A4A"/>
    <w:rsid w:val="00444040"/>
    <w:rsid w:val="0044468D"/>
    <w:rsid w:val="00444AFF"/>
    <w:rsid w:val="00444B06"/>
    <w:rsid w:val="00446430"/>
    <w:rsid w:val="004478B4"/>
    <w:rsid w:val="00451372"/>
    <w:rsid w:val="004517E2"/>
    <w:rsid w:val="0045267A"/>
    <w:rsid w:val="004564EB"/>
    <w:rsid w:val="00457560"/>
    <w:rsid w:val="00460587"/>
    <w:rsid w:val="004610A3"/>
    <w:rsid w:val="0046190B"/>
    <w:rsid w:val="00461B7B"/>
    <w:rsid w:val="004637E4"/>
    <w:rsid w:val="004637E8"/>
    <w:rsid w:val="004646ED"/>
    <w:rsid w:val="004658E4"/>
    <w:rsid w:val="00465A26"/>
    <w:rsid w:val="00466050"/>
    <w:rsid w:val="00466263"/>
    <w:rsid w:val="00467759"/>
    <w:rsid w:val="004701CE"/>
    <w:rsid w:val="00473072"/>
    <w:rsid w:val="00473444"/>
    <w:rsid w:val="00475CFB"/>
    <w:rsid w:val="00475F45"/>
    <w:rsid w:val="0047696E"/>
    <w:rsid w:val="00480B77"/>
    <w:rsid w:val="00480C6E"/>
    <w:rsid w:val="0048105F"/>
    <w:rsid w:val="004833F4"/>
    <w:rsid w:val="00484B02"/>
    <w:rsid w:val="00485633"/>
    <w:rsid w:val="00486BA9"/>
    <w:rsid w:val="0049002D"/>
    <w:rsid w:val="004900E6"/>
    <w:rsid w:val="00490405"/>
    <w:rsid w:val="00491247"/>
    <w:rsid w:val="00491ED4"/>
    <w:rsid w:val="00492887"/>
    <w:rsid w:val="00493B86"/>
    <w:rsid w:val="00493CD5"/>
    <w:rsid w:val="00494406"/>
    <w:rsid w:val="0049441F"/>
    <w:rsid w:val="00495345"/>
    <w:rsid w:val="00495B8D"/>
    <w:rsid w:val="00495CE5"/>
    <w:rsid w:val="00496933"/>
    <w:rsid w:val="00497DC6"/>
    <w:rsid w:val="004A2558"/>
    <w:rsid w:val="004A2AD2"/>
    <w:rsid w:val="004A42C4"/>
    <w:rsid w:val="004A4673"/>
    <w:rsid w:val="004A79AA"/>
    <w:rsid w:val="004B0FC4"/>
    <w:rsid w:val="004B288E"/>
    <w:rsid w:val="004B2A7D"/>
    <w:rsid w:val="004B3A4B"/>
    <w:rsid w:val="004B5B29"/>
    <w:rsid w:val="004B60C4"/>
    <w:rsid w:val="004B699D"/>
    <w:rsid w:val="004B69A2"/>
    <w:rsid w:val="004B7F64"/>
    <w:rsid w:val="004C2010"/>
    <w:rsid w:val="004C27A1"/>
    <w:rsid w:val="004C2992"/>
    <w:rsid w:val="004C2F2D"/>
    <w:rsid w:val="004C3BD9"/>
    <w:rsid w:val="004C40A6"/>
    <w:rsid w:val="004C40E0"/>
    <w:rsid w:val="004C46BA"/>
    <w:rsid w:val="004C4F0C"/>
    <w:rsid w:val="004C5459"/>
    <w:rsid w:val="004C6C39"/>
    <w:rsid w:val="004D0A4D"/>
    <w:rsid w:val="004D1591"/>
    <w:rsid w:val="004D194D"/>
    <w:rsid w:val="004D1F2D"/>
    <w:rsid w:val="004D3F1D"/>
    <w:rsid w:val="004D62F3"/>
    <w:rsid w:val="004D6776"/>
    <w:rsid w:val="004D681A"/>
    <w:rsid w:val="004D688E"/>
    <w:rsid w:val="004E0760"/>
    <w:rsid w:val="004E0FAF"/>
    <w:rsid w:val="004E169B"/>
    <w:rsid w:val="004E186F"/>
    <w:rsid w:val="004E18D9"/>
    <w:rsid w:val="004E3B09"/>
    <w:rsid w:val="004E7AD7"/>
    <w:rsid w:val="004F07CD"/>
    <w:rsid w:val="004F12FB"/>
    <w:rsid w:val="004F1F38"/>
    <w:rsid w:val="004F5348"/>
    <w:rsid w:val="004F5BF2"/>
    <w:rsid w:val="004F65C8"/>
    <w:rsid w:val="005003FB"/>
    <w:rsid w:val="005006BE"/>
    <w:rsid w:val="005011BB"/>
    <w:rsid w:val="00501531"/>
    <w:rsid w:val="00501ED6"/>
    <w:rsid w:val="00502B7B"/>
    <w:rsid w:val="00502F68"/>
    <w:rsid w:val="00503EF9"/>
    <w:rsid w:val="005053A6"/>
    <w:rsid w:val="005060D0"/>
    <w:rsid w:val="00510295"/>
    <w:rsid w:val="0051169B"/>
    <w:rsid w:val="0051170E"/>
    <w:rsid w:val="00511795"/>
    <w:rsid w:val="00511E86"/>
    <w:rsid w:val="00513D4F"/>
    <w:rsid w:val="00513ED0"/>
    <w:rsid w:val="00514C4F"/>
    <w:rsid w:val="00515040"/>
    <w:rsid w:val="0051535C"/>
    <w:rsid w:val="00516F65"/>
    <w:rsid w:val="00517A28"/>
    <w:rsid w:val="005203BE"/>
    <w:rsid w:val="00520B02"/>
    <w:rsid w:val="00520DB7"/>
    <w:rsid w:val="0052141F"/>
    <w:rsid w:val="005223CD"/>
    <w:rsid w:val="00522DBF"/>
    <w:rsid w:val="00523258"/>
    <w:rsid w:val="00523589"/>
    <w:rsid w:val="00523F61"/>
    <w:rsid w:val="005243D8"/>
    <w:rsid w:val="005257EC"/>
    <w:rsid w:val="005260E2"/>
    <w:rsid w:val="0052639A"/>
    <w:rsid w:val="005274E8"/>
    <w:rsid w:val="0053045D"/>
    <w:rsid w:val="005309F9"/>
    <w:rsid w:val="00530BC8"/>
    <w:rsid w:val="00530EC0"/>
    <w:rsid w:val="00532498"/>
    <w:rsid w:val="005324C4"/>
    <w:rsid w:val="005340A0"/>
    <w:rsid w:val="005343D9"/>
    <w:rsid w:val="005362FD"/>
    <w:rsid w:val="0053676B"/>
    <w:rsid w:val="00536918"/>
    <w:rsid w:val="005376C5"/>
    <w:rsid w:val="00540061"/>
    <w:rsid w:val="00541378"/>
    <w:rsid w:val="0054290B"/>
    <w:rsid w:val="005440D5"/>
    <w:rsid w:val="005447E5"/>
    <w:rsid w:val="00544FBE"/>
    <w:rsid w:val="00545EFD"/>
    <w:rsid w:val="00546DBF"/>
    <w:rsid w:val="00547355"/>
    <w:rsid w:val="00550CE1"/>
    <w:rsid w:val="00553EDE"/>
    <w:rsid w:val="00555535"/>
    <w:rsid w:val="005557AB"/>
    <w:rsid w:val="00556658"/>
    <w:rsid w:val="005569EE"/>
    <w:rsid w:val="005614A2"/>
    <w:rsid w:val="0056157A"/>
    <w:rsid w:val="00563AFB"/>
    <w:rsid w:val="00564B89"/>
    <w:rsid w:val="00565CC4"/>
    <w:rsid w:val="005660B0"/>
    <w:rsid w:val="005669A6"/>
    <w:rsid w:val="0057068F"/>
    <w:rsid w:val="00572C8D"/>
    <w:rsid w:val="00572FFA"/>
    <w:rsid w:val="0057372D"/>
    <w:rsid w:val="00573A61"/>
    <w:rsid w:val="00574DB5"/>
    <w:rsid w:val="00576812"/>
    <w:rsid w:val="0057761D"/>
    <w:rsid w:val="00577D37"/>
    <w:rsid w:val="005806B0"/>
    <w:rsid w:val="00580F7C"/>
    <w:rsid w:val="005817FF"/>
    <w:rsid w:val="00582BC1"/>
    <w:rsid w:val="00583531"/>
    <w:rsid w:val="00585CC8"/>
    <w:rsid w:val="0058683F"/>
    <w:rsid w:val="00586997"/>
    <w:rsid w:val="00587036"/>
    <w:rsid w:val="00587731"/>
    <w:rsid w:val="00587B12"/>
    <w:rsid w:val="0059004F"/>
    <w:rsid w:val="00590AE8"/>
    <w:rsid w:val="00590F73"/>
    <w:rsid w:val="00594E4D"/>
    <w:rsid w:val="005959B1"/>
    <w:rsid w:val="00596E87"/>
    <w:rsid w:val="00597632"/>
    <w:rsid w:val="005A00B1"/>
    <w:rsid w:val="005A12EC"/>
    <w:rsid w:val="005A2024"/>
    <w:rsid w:val="005A5361"/>
    <w:rsid w:val="005A63ED"/>
    <w:rsid w:val="005A6FDB"/>
    <w:rsid w:val="005A79B4"/>
    <w:rsid w:val="005A7BF4"/>
    <w:rsid w:val="005B04F4"/>
    <w:rsid w:val="005B0671"/>
    <w:rsid w:val="005B0E95"/>
    <w:rsid w:val="005B1D1E"/>
    <w:rsid w:val="005B3386"/>
    <w:rsid w:val="005B379C"/>
    <w:rsid w:val="005B4676"/>
    <w:rsid w:val="005B46B9"/>
    <w:rsid w:val="005B4BA7"/>
    <w:rsid w:val="005B4BBB"/>
    <w:rsid w:val="005B50D0"/>
    <w:rsid w:val="005B596E"/>
    <w:rsid w:val="005B6182"/>
    <w:rsid w:val="005B6A9B"/>
    <w:rsid w:val="005C0035"/>
    <w:rsid w:val="005C013D"/>
    <w:rsid w:val="005C04FC"/>
    <w:rsid w:val="005C2A93"/>
    <w:rsid w:val="005C3B1E"/>
    <w:rsid w:val="005C5000"/>
    <w:rsid w:val="005C7A23"/>
    <w:rsid w:val="005D04D6"/>
    <w:rsid w:val="005D1CD4"/>
    <w:rsid w:val="005D2109"/>
    <w:rsid w:val="005D2E4E"/>
    <w:rsid w:val="005D3230"/>
    <w:rsid w:val="005D3600"/>
    <w:rsid w:val="005D459D"/>
    <w:rsid w:val="005D61F5"/>
    <w:rsid w:val="005D6A69"/>
    <w:rsid w:val="005D6EB0"/>
    <w:rsid w:val="005D7A4D"/>
    <w:rsid w:val="005E05DB"/>
    <w:rsid w:val="005E0A06"/>
    <w:rsid w:val="005E314E"/>
    <w:rsid w:val="005E38F3"/>
    <w:rsid w:val="005E495B"/>
    <w:rsid w:val="005E5971"/>
    <w:rsid w:val="005E7ADB"/>
    <w:rsid w:val="005E7C05"/>
    <w:rsid w:val="005F0691"/>
    <w:rsid w:val="005F0A50"/>
    <w:rsid w:val="005F2346"/>
    <w:rsid w:val="005F2B7F"/>
    <w:rsid w:val="005F2FC1"/>
    <w:rsid w:val="005F4553"/>
    <w:rsid w:val="005F58BF"/>
    <w:rsid w:val="005F5F90"/>
    <w:rsid w:val="005F610B"/>
    <w:rsid w:val="005F61FF"/>
    <w:rsid w:val="00600A36"/>
    <w:rsid w:val="00600D83"/>
    <w:rsid w:val="00601134"/>
    <w:rsid w:val="0060159D"/>
    <w:rsid w:val="00603E99"/>
    <w:rsid w:val="00604FD3"/>
    <w:rsid w:val="00605015"/>
    <w:rsid w:val="006058C4"/>
    <w:rsid w:val="00605AEA"/>
    <w:rsid w:val="00605B08"/>
    <w:rsid w:val="0060623D"/>
    <w:rsid w:val="006077DA"/>
    <w:rsid w:val="00607AE9"/>
    <w:rsid w:val="00611233"/>
    <w:rsid w:val="00613C45"/>
    <w:rsid w:val="00616C66"/>
    <w:rsid w:val="00616DEC"/>
    <w:rsid w:val="006171C1"/>
    <w:rsid w:val="00620DA6"/>
    <w:rsid w:val="00621867"/>
    <w:rsid w:val="00622099"/>
    <w:rsid w:val="00622BAF"/>
    <w:rsid w:val="0062469A"/>
    <w:rsid w:val="00624A7F"/>
    <w:rsid w:val="00625251"/>
    <w:rsid w:val="00626125"/>
    <w:rsid w:val="006268AC"/>
    <w:rsid w:val="006274FF"/>
    <w:rsid w:val="006303EA"/>
    <w:rsid w:val="006309DB"/>
    <w:rsid w:val="00631295"/>
    <w:rsid w:val="006353B3"/>
    <w:rsid w:val="0063650F"/>
    <w:rsid w:val="006371F0"/>
    <w:rsid w:val="00637270"/>
    <w:rsid w:val="00637CFD"/>
    <w:rsid w:val="00640D25"/>
    <w:rsid w:val="00641E47"/>
    <w:rsid w:val="006420D8"/>
    <w:rsid w:val="00642E12"/>
    <w:rsid w:val="00644AC6"/>
    <w:rsid w:val="00645749"/>
    <w:rsid w:val="00645883"/>
    <w:rsid w:val="006459BB"/>
    <w:rsid w:val="00650EC5"/>
    <w:rsid w:val="00651C7D"/>
    <w:rsid w:val="00653496"/>
    <w:rsid w:val="00655FB1"/>
    <w:rsid w:val="00656037"/>
    <w:rsid w:val="00657074"/>
    <w:rsid w:val="00657F2A"/>
    <w:rsid w:val="0066218B"/>
    <w:rsid w:val="00665A80"/>
    <w:rsid w:val="00665F11"/>
    <w:rsid w:val="0066656F"/>
    <w:rsid w:val="00666634"/>
    <w:rsid w:val="006676F3"/>
    <w:rsid w:val="00670E11"/>
    <w:rsid w:val="006731B8"/>
    <w:rsid w:val="0067635B"/>
    <w:rsid w:val="00676EAD"/>
    <w:rsid w:val="00680916"/>
    <w:rsid w:val="00680DE7"/>
    <w:rsid w:val="00683E9F"/>
    <w:rsid w:val="006844D9"/>
    <w:rsid w:val="006853F7"/>
    <w:rsid w:val="00686888"/>
    <w:rsid w:val="00686E3B"/>
    <w:rsid w:val="00690B93"/>
    <w:rsid w:val="00691D14"/>
    <w:rsid w:val="00692711"/>
    <w:rsid w:val="00692DE9"/>
    <w:rsid w:val="00693143"/>
    <w:rsid w:val="0069495E"/>
    <w:rsid w:val="00696BD9"/>
    <w:rsid w:val="006A01C9"/>
    <w:rsid w:val="006A2486"/>
    <w:rsid w:val="006A3A64"/>
    <w:rsid w:val="006A425F"/>
    <w:rsid w:val="006A4E1D"/>
    <w:rsid w:val="006A7F9C"/>
    <w:rsid w:val="006B0A04"/>
    <w:rsid w:val="006B1558"/>
    <w:rsid w:val="006B1625"/>
    <w:rsid w:val="006B20B2"/>
    <w:rsid w:val="006B4A27"/>
    <w:rsid w:val="006B6FD5"/>
    <w:rsid w:val="006C3436"/>
    <w:rsid w:val="006C418D"/>
    <w:rsid w:val="006C41D5"/>
    <w:rsid w:val="006C442A"/>
    <w:rsid w:val="006C4C40"/>
    <w:rsid w:val="006C6211"/>
    <w:rsid w:val="006C7A42"/>
    <w:rsid w:val="006C7BC9"/>
    <w:rsid w:val="006D2840"/>
    <w:rsid w:val="006D31EA"/>
    <w:rsid w:val="006D5200"/>
    <w:rsid w:val="006D5F8F"/>
    <w:rsid w:val="006D642F"/>
    <w:rsid w:val="006E027A"/>
    <w:rsid w:val="006E0361"/>
    <w:rsid w:val="006E1251"/>
    <w:rsid w:val="006E1ADD"/>
    <w:rsid w:val="006E2BA8"/>
    <w:rsid w:val="006E3B09"/>
    <w:rsid w:val="006E3CDA"/>
    <w:rsid w:val="006E515B"/>
    <w:rsid w:val="006E5397"/>
    <w:rsid w:val="006E55DD"/>
    <w:rsid w:val="006E5ECB"/>
    <w:rsid w:val="006E6946"/>
    <w:rsid w:val="006E77EB"/>
    <w:rsid w:val="006E7BA8"/>
    <w:rsid w:val="006E7C9A"/>
    <w:rsid w:val="006F67C1"/>
    <w:rsid w:val="006F6B2E"/>
    <w:rsid w:val="006F788C"/>
    <w:rsid w:val="00700E4D"/>
    <w:rsid w:val="0070100D"/>
    <w:rsid w:val="00701B16"/>
    <w:rsid w:val="007025D7"/>
    <w:rsid w:val="00704C3B"/>
    <w:rsid w:val="00704E67"/>
    <w:rsid w:val="007053FC"/>
    <w:rsid w:val="007056DC"/>
    <w:rsid w:val="00705F7E"/>
    <w:rsid w:val="00706EAD"/>
    <w:rsid w:val="00707CA5"/>
    <w:rsid w:val="00707E3A"/>
    <w:rsid w:val="00710117"/>
    <w:rsid w:val="0071256A"/>
    <w:rsid w:val="00714636"/>
    <w:rsid w:val="00714A14"/>
    <w:rsid w:val="007154A4"/>
    <w:rsid w:val="007159D0"/>
    <w:rsid w:val="00715D78"/>
    <w:rsid w:val="00716D3B"/>
    <w:rsid w:val="0071722A"/>
    <w:rsid w:val="0071735A"/>
    <w:rsid w:val="00720318"/>
    <w:rsid w:val="0072082C"/>
    <w:rsid w:val="007217AE"/>
    <w:rsid w:val="00721C3D"/>
    <w:rsid w:val="007251D4"/>
    <w:rsid w:val="0072520A"/>
    <w:rsid w:val="00726A03"/>
    <w:rsid w:val="00726F16"/>
    <w:rsid w:val="00730170"/>
    <w:rsid w:val="00730841"/>
    <w:rsid w:val="00730886"/>
    <w:rsid w:val="00731154"/>
    <w:rsid w:val="007311A8"/>
    <w:rsid w:val="00731E8F"/>
    <w:rsid w:val="00732C8E"/>
    <w:rsid w:val="00732DB4"/>
    <w:rsid w:val="00733B04"/>
    <w:rsid w:val="00733FD2"/>
    <w:rsid w:val="00734FF6"/>
    <w:rsid w:val="007351F0"/>
    <w:rsid w:val="00735C07"/>
    <w:rsid w:val="00735DA1"/>
    <w:rsid w:val="00735DAD"/>
    <w:rsid w:val="007400AE"/>
    <w:rsid w:val="007406B3"/>
    <w:rsid w:val="00741789"/>
    <w:rsid w:val="00742657"/>
    <w:rsid w:val="007434B9"/>
    <w:rsid w:val="00744044"/>
    <w:rsid w:val="00746A1D"/>
    <w:rsid w:val="00747A1C"/>
    <w:rsid w:val="00751B00"/>
    <w:rsid w:val="00752930"/>
    <w:rsid w:val="00752EBF"/>
    <w:rsid w:val="0075358C"/>
    <w:rsid w:val="00755BC7"/>
    <w:rsid w:val="0075636B"/>
    <w:rsid w:val="00756577"/>
    <w:rsid w:val="00760006"/>
    <w:rsid w:val="00760156"/>
    <w:rsid w:val="00760383"/>
    <w:rsid w:val="00760823"/>
    <w:rsid w:val="007621DD"/>
    <w:rsid w:val="007634AB"/>
    <w:rsid w:val="007638AD"/>
    <w:rsid w:val="00763E93"/>
    <w:rsid w:val="00764B91"/>
    <w:rsid w:val="00764EF2"/>
    <w:rsid w:val="007659B8"/>
    <w:rsid w:val="00767118"/>
    <w:rsid w:val="00767624"/>
    <w:rsid w:val="00767F41"/>
    <w:rsid w:val="00770323"/>
    <w:rsid w:val="00770A16"/>
    <w:rsid w:val="00771A95"/>
    <w:rsid w:val="007721B8"/>
    <w:rsid w:val="007724D2"/>
    <w:rsid w:val="00772762"/>
    <w:rsid w:val="007733BE"/>
    <w:rsid w:val="00773428"/>
    <w:rsid w:val="0077365D"/>
    <w:rsid w:val="0077498D"/>
    <w:rsid w:val="00776B7E"/>
    <w:rsid w:val="00777736"/>
    <w:rsid w:val="00777C9D"/>
    <w:rsid w:val="00781CCC"/>
    <w:rsid w:val="00782E16"/>
    <w:rsid w:val="00783169"/>
    <w:rsid w:val="0078350A"/>
    <w:rsid w:val="00784309"/>
    <w:rsid w:val="00787F1B"/>
    <w:rsid w:val="00790B76"/>
    <w:rsid w:val="00790B7B"/>
    <w:rsid w:val="00790C78"/>
    <w:rsid w:val="007910C6"/>
    <w:rsid w:val="007919B1"/>
    <w:rsid w:val="00791BCA"/>
    <w:rsid w:val="007932B8"/>
    <w:rsid w:val="00794074"/>
    <w:rsid w:val="00794FCE"/>
    <w:rsid w:val="00795073"/>
    <w:rsid w:val="007960F3"/>
    <w:rsid w:val="007965C6"/>
    <w:rsid w:val="00796B96"/>
    <w:rsid w:val="007A1F28"/>
    <w:rsid w:val="007A3C89"/>
    <w:rsid w:val="007A4D2A"/>
    <w:rsid w:val="007A4D42"/>
    <w:rsid w:val="007A5193"/>
    <w:rsid w:val="007A5443"/>
    <w:rsid w:val="007A5B77"/>
    <w:rsid w:val="007A5E41"/>
    <w:rsid w:val="007A6175"/>
    <w:rsid w:val="007A7693"/>
    <w:rsid w:val="007B161C"/>
    <w:rsid w:val="007B1814"/>
    <w:rsid w:val="007B1B80"/>
    <w:rsid w:val="007B2B69"/>
    <w:rsid w:val="007B35E1"/>
    <w:rsid w:val="007B4088"/>
    <w:rsid w:val="007B58C1"/>
    <w:rsid w:val="007B5C54"/>
    <w:rsid w:val="007B6C13"/>
    <w:rsid w:val="007B722A"/>
    <w:rsid w:val="007B75E2"/>
    <w:rsid w:val="007B790E"/>
    <w:rsid w:val="007B7CF0"/>
    <w:rsid w:val="007C2333"/>
    <w:rsid w:val="007C252C"/>
    <w:rsid w:val="007C26FD"/>
    <w:rsid w:val="007C2DAA"/>
    <w:rsid w:val="007C30A7"/>
    <w:rsid w:val="007C39BF"/>
    <w:rsid w:val="007C4020"/>
    <w:rsid w:val="007C4163"/>
    <w:rsid w:val="007C4201"/>
    <w:rsid w:val="007C4913"/>
    <w:rsid w:val="007C618D"/>
    <w:rsid w:val="007C6584"/>
    <w:rsid w:val="007C67B7"/>
    <w:rsid w:val="007C753A"/>
    <w:rsid w:val="007C7F7D"/>
    <w:rsid w:val="007D0045"/>
    <w:rsid w:val="007D42F0"/>
    <w:rsid w:val="007D53B4"/>
    <w:rsid w:val="007D60AC"/>
    <w:rsid w:val="007D6E1B"/>
    <w:rsid w:val="007E10FE"/>
    <w:rsid w:val="007E2A06"/>
    <w:rsid w:val="007E4D98"/>
    <w:rsid w:val="007E5340"/>
    <w:rsid w:val="007E53C7"/>
    <w:rsid w:val="007E6FB8"/>
    <w:rsid w:val="007E7F2E"/>
    <w:rsid w:val="007F0DC0"/>
    <w:rsid w:val="007F1426"/>
    <w:rsid w:val="007F15A6"/>
    <w:rsid w:val="007F1A8B"/>
    <w:rsid w:val="007F2CD6"/>
    <w:rsid w:val="007F3E98"/>
    <w:rsid w:val="007F4DC7"/>
    <w:rsid w:val="007F5923"/>
    <w:rsid w:val="007F6916"/>
    <w:rsid w:val="00801EBF"/>
    <w:rsid w:val="0080336A"/>
    <w:rsid w:val="00803BAB"/>
    <w:rsid w:val="00804220"/>
    <w:rsid w:val="008050A1"/>
    <w:rsid w:val="008052D2"/>
    <w:rsid w:val="008064FF"/>
    <w:rsid w:val="0080781D"/>
    <w:rsid w:val="00810E11"/>
    <w:rsid w:val="00810E3A"/>
    <w:rsid w:val="0081456E"/>
    <w:rsid w:val="00816C0C"/>
    <w:rsid w:val="00816D0E"/>
    <w:rsid w:val="00817428"/>
    <w:rsid w:val="0081778A"/>
    <w:rsid w:val="008202C4"/>
    <w:rsid w:val="00820332"/>
    <w:rsid w:val="00820A6C"/>
    <w:rsid w:val="00821004"/>
    <w:rsid w:val="00821740"/>
    <w:rsid w:val="00821F06"/>
    <w:rsid w:val="008223C5"/>
    <w:rsid w:val="00822DED"/>
    <w:rsid w:val="008239D8"/>
    <w:rsid w:val="00823BD7"/>
    <w:rsid w:val="00823C14"/>
    <w:rsid w:val="00824159"/>
    <w:rsid w:val="00824382"/>
    <w:rsid w:val="008247B6"/>
    <w:rsid w:val="00825332"/>
    <w:rsid w:val="00826491"/>
    <w:rsid w:val="00826A2F"/>
    <w:rsid w:val="00827A42"/>
    <w:rsid w:val="00827B4D"/>
    <w:rsid w:val="00830424"/>
    <w:rsid w:val="008311D4"/>
    <w:rsid w:val="0083128E"/>
    <w:rsid w:val="00831542"/>
    <w:rsid w:val="0083158C"/>
    <w:rsid w:val="00831BC2"/>
    <w:rsid w:val="00832C2D"/>
    <w:rsid w:val="00832CC1"/>
    <w:rsid w:val="00833054"/>
    <w:rsid w:val="008331EE"/>
    <w:rsid w:val="0083543E"/>
    <w:rsid w:val="00837185"/>
    <w:rsid w:val="00837336"/>
    <w:rsid w:val="008373E2"/>
    <w:rsid w:val="008403A0"/>
    <w:rsid w:val="008412BD"/>
    <w:rsid w:val="00841F68"/>
    <w:rsid w:val="00842B36"/>
    <w:rsid w:val="00842C52"/>
    <w:rsid w:val="00842FED"/>
    <w:rsid w:val="008460C5"/>
    <w:rsid w:val="00847277"/>
    <w:rsid w:val="00850893"/>
    <w:rsid w:val="00850F8D"/>
    <w:rsid w:val="00852A55"/>
    <w:rsid w:val="008536BF"/>
    <w:rsid w:val="008537FF"/>
    <w:rsid w:val="008541F2"/>
    <w:rsid w:val="00854765"/>
    <w:rsid w:val="008557D0"/>
    <w:rsid w:val="008558D6"/>
    <w:rsid w:val="00856288"/>
    <w:rsid w:val="0086064E"/>
    <w:rsid w:val="00860FEF"/>
    <w:rsid w:val="008623E1"/>
    <w:rsid w:val="00865FF4"/>
    <w:rsid w:val="0086758C"/>
    <w:rsid w:val="0087000F"/>
    <w:rsid w:val="00870C02"/>
    <w:rsid w:val="00870C46"/>
    <w:rsid w:val="00870C77"/>
    <w:rsid w:val="008719B3"/>
    <w:rsid w:val="00872494"/>
    <w:rsid w:val="00872875"/>
    <w:rsid w:val="00872DEF"/>
    <w:rsid w:val="00873553"/>
    <w:rsid w:val="00875FA6"/>
    <w:rsid w:val="00877AA2"/>
    <w:rsid w:val="00880055"/>
    <w:rsid w:val="00880CE4"/>
    <w:rsid w:val="00882188"/>
    <w:rsid w:val="008821EF"/>
    <w:rsid w:val="00882CF2"/>
    <w:rsid w:val="0088568C"/>
    <w:rsid w:val="008863D2"/>
    <w:rsid w:val="00890BC6"/>
    <w:rsid w:val="0089277A"/>
    <w:rsid w:val="00895FD0"/>
    <w:rsid w:val="00897FF0"/>
    <w:rsid w:val="008A313F"/>
    <w:rsid w:val="008A38A1"/>
    <w:rsid w:val="008A3919"/>
    <w:rsid w:val="008A54C3"/>
    <w:rsid w:val="008A5C4F"/>
    <w:rsid w:val="008A67B1"/>
    <w:rsid w:val="008A7E73"/>
    <w:rsid w:val="008A7FB4"/>
    <w:rsid w:val="008B0C9C"/>
    <w:rsid w:val="008B1611"/>
    <w:rsid w:val="008B20C0"/>
    <w:rsid w:val="008B4015"/>
    <w:rsid w:val="008B5040"/>
    <w:rsid w:val="008B53D6"/>
    <w:rsid w:val="008B55BC"/>
    <w:rsid w:val="008B6269"/>
    <w:rsid w:val="008B62CE"/>
    <w:rsid w:val="008B71D8"/>
    <w:rsid w:val="008B7BD3"/>
    <w:rsid w:val="008C0378"/>
    <w:rsid w:val="008C134F"/>
    <w:rsid w:val="008C1BDC"/>
    <w:rsid w:val="008C35E0"/>
    <w:rsid w:val="008C42A6"/>
    <w:rsid w:val="008C46A7"/>
    <w:rsid w:val="008C58D6"/>
    <w:rsid w:val="008D1C42"/>
    <w:rsid w:val="008D2245"/>
    <w:rsid w:val="008D26F7"/>
    <w:rsid w:val="008D2D3B"/>
    <w:rsid w:val="008D3977"/>
    <w:rsid w:val="008D3EB4"/>
    <w:rsid w:val="008D4C40"/>
    <w:rsid w:val="008D52D9"/>
    <w:rsid w:val="008D6DFD"/>
    <w:rsid w:val="008E11B1"/>
    <w:rsid w:val="008E12BD"/>
    <w:rsid w:val="008E3044"/>
    <w:rsid w:val="008E3744"/>
    <w:rsid w:val="008E3A2B"/>
    <w:rsid w:val="008E431F"/>
    <w:rsid w:val="008E5373"/>
    <w:rsid w:val="008E7001"/>
    <w:rsid w:val="008E77D6"/>
    <w:rsid w:val="008F1ADA"/>
    <w:rsid w:val="008F28F3"/>
    <w:rsid w:val="008F5AC6"/>
    <w:rsid w:val="008F7454"/>
    <w:rsid w:val="009007EC"/>
    <w:rsid w:val="00900B69"/>
    <w:rsid w:val="00900F0C"/>
    <w:rsid w:val="00902C2E"/>
    <w:rsid w:val="00902FB6"/>
    <w:rsid w:val="00903E35"/>
    <w:rsid w:val="00905605"/>
    <w:rsid w:val="0090709E"/>
    <w:rsid w:val="00907556"/>
    <w:rsid w:val="00910278"/>
    <w:rsid w:val="0091064B"/>
    <w:rsid w:val="0091168C"/>
    <w:rsid w:val="009131E6"/>
    <w:rsid w:val="00913492"/>
    <w:rsid w:val="0091367E"/>
    <w:rsid w:val="00914C49"/>
    <w:rsid w:val="00916171"/>
    <w:rsid w:val="00916AB6"/>
    <w:rsid w:val="00917FF2"/>
    <w:rsid w:val="00921306"/>
    <w:rsid w:val="00921868"/>
    <w:rsid w:val="00922360"/>
    <w:rsid w:val="00926F04"/>
    <w:rsid w:val="00930B18"/>
    <w:rsid w:val="00932214"/>
    <w:rsid w:val="00932A12"/>
    <w:rsid w:val="00932CB6"/>
    <w:rsid w:val="00933A60"/>
    <w:rsid w:val="00933E59"/>
    <w:rsid w:val="0093529A"/>
    <w:rsid w:val="009375BE"/>
    <w:rsid w:val="0093764E"/>
    <w:rsid w:val="00937B63"/>
    <w:rsid w:val="00937E8A"/>
    <w:rsid w:val="00940187"/>
    <w:rsid w:val="0094028F"/>
    <w:rsid w:val="009405CE"/>
    <w:rsid w:val="009414E1"/>
    <w:rsid w:val="00941973"/>
    <w:rsid w:val="0094228E"/>
    <w:rsid w:val="0094456E"/>
    <w:rsid w:val="009453F2"/>
    <w:rsid w:val="00951657"/>
    <w:rsid w:val="00954B1D"/>
    <w:rsid w:val="009557BE"/>
    <w:rsid w:val="00955E56"/>
    <w:rsid w:val="00957283"/>
    <w:rsid w:val="009578A6"/>
    <w:rsid w:val="009602F2"/>
    <w:rsid w:val="00960BCD"/>
    <w:rsid w:val="009619B0"/>
    <w:rsid w:val="009629BA"/>
    <w:rsid w:val="0096334A"/>
    <w:rsid w:val="00964E26"/>
    <w:rsid w:val="00965B53"/>
    <w:rsid w:val="00965C32"/>
    <w:rsid w:val="00965F32"/>
    <w:rsid w:val="009675FD"/>
    <w:rsid w:val="00970993"/>
    <w:rsid w:val="009712C8"/>
    <w:rsid w:val="0097381D"/>
    <w:rsid w:val="009743B6"/>
    <w:rsid w:val="00975793"/>
    <w:rsid w:val="00976F05"/>
    <w:rsid w:val="009771BB"/>
    <w:rsid w:val="009809DB"/>
    <w:rsid w:val="00980DD7"/>
    <w:rsid w:val="00981F6B"/>
    <w:rsid w:val="0098321B"/>
    <w:rsid w:val="00983914"/>
    <w:rsid w:val="00984386"/>
    <w:rsid w:val="009852A1"/>
    <w:rsid w:val="00985DDB"/>
    <w:rsid w:val="00993345"/>
    <w:rsid w:val="0099396D"/>
    <w:rsid w:val="00994E59"/>
    <w:rsid w:val="009956BA"/>
    <w:rsid w:val="009963E4"/>
    <w:rsid w:val="00996A47"/>
    <w:rsid w:val="00997932"/>
    <w:rsid w:val="009A1010"/>
    <w:rsid w:val="009A1B13"/>
    <w:rsid w:val="009A1F62"/>
    <w:rsid w:val="009A29AD"/>
    <w:rsid w:val="009A527D"/>
    <w:rsid w:val="009A5F3C"/>
    <w:rsid w:val="009A60BC"/>
    <w:rsid w:val="009A63C5"/>
    <w:rsid w:val="009A6E4D"/>
    <w:rsid w:val="009A787C"/>
    <w:rsid w:val="009B0578"/>
    <w:rsid w:val="009B0589"/>
    <w:rsid w:val="009B0E93"/>
    <w:rsid w:val="009B2AEA"/>
    <w:rsid w:val="009B43EB"/>
    <w:rsid w:val="009B4B32"/>
    <w:rsid w:val="009B62CE"/>
    <w:rsid w:val="009B6E43"/>
    <w:rsid w:val="009C009A"/>
    <w:rsid w:val="009C0511"/>
    <w:rsid w:val="009C3CA7"/>
    <w:rsid w:val="009C4694"/>
    <w:rsid w:val="009C4CD1"/>
    <w:rsid w:val="009C4D1E"/>
    <w:rsid w:val="009C52F3"/>
    <w:rsid w:val="009C5A1F"/>
    <w:rsid w:val="009C7783"/>
    <w:rsid w:val="009C778F"/>
    <w:rsid w:val="009C77A6"/>
    <w:rsid w:val="009C7912"/>
    <w:rsid w:val="009D0ED0"/>
    <w:rsid w:val="009D254F"/>
    <w:rsid w:val="009D3766"/>
    <w:rsid w:val="009D4E82"/>
    <w:rsid w:val="009D517A"/>
    <w:rsid w:val="009D6BA0"/>
    <w:rsid w:val="009D6D51"/>
    <w:rsid w:val="009D710C"/>
    <w:rsid w:val="009D756B"/>
    <w:rsid w:val="009E0AD1"/>
    <w:rsid w:val="009E0C90"/>
    <w:rsid w:val="009E1DA3"/>
    <w:rsid w:val="009E2EB6"/>
    <w:rsid w:val="009E2F0F"/>
    <w:rsid w:val="009E4639"/>
    <w:rsid w:val="009E6671"/>
    <w:rsid w:val="009F07F9"/>
    <w:rsid w:val="009F25A7"/>
    <w:rsid w:val="009F3B8D"/>
    <w:rsid w:val="009F42C7"/>
    <w:rsid w:val="009F4989"/>
    <w:rsid w:val="009F4EE2"/>
    <w:rsid w:val="009F50D6"/>
    <w:rsid w:val="009F5DF1"/>
    <w:rsid w:val="00A01607"/>
    <w:rsid w:val="00A02F25"/>
    <w:rsid w:val="00A0378D"/>
    <w:rsid w:val="00A05970"/>
    <w:rsid w:val="00A06860"/>
    <w:rsid w:val="00A06B3E"/>
    <w:rsid w:val="00A072CA"/>
    <w:rsid w:val="00A11B46"/>
    <w:rsid w:val="00A12070"/>
    <w:rsid w:val="00A12A13"/>
    <w:rsid w:val="00A135B2"/>
    <w:rsid w:val="00A151E7"/>
    <w:rsid w:val="00A15F0B"/>
    <w:rsid w:val="00A17EA5"/>
    <w:rsid w:val="00A20DBD"/>
    <w:rsid w:val="00A211B8"/>
    <w:rsid w:val="00A212E4"/>
    <w:rsid w:val="00A21702"/>
    <w:rsid w:val="00A2174D"/>
    <w:rsid w:val="00A22253"/>
    <w:rsid w:val="00A23BCA"/>
    <w:rsid w:val="00A253C7"/>
    <w:rsid w:val="00A25A86"/>
    <w:rsid w:val="00A25F4E"/>
    <w:rsid w:val="00A260FF"/>
    <w:rsid w:val="00A2784F"/>
    <w:rsid w:val="00A30D73"/>
    <w:rsid w:val="00A325E5"/>
    <w:rsid w:val="00A32A7C"/>
    <w:rsid w:val="00A348E7"/>
    <w:rsid w:val="00A35759"/>
    <w:rsid w:val="00A37ABD"/>
    <w:rsid w:val="00A4017A"/>
    <w:rsid w:val="00A43395"/>
    <w:rsid w:val="00A43457"/>
    <w:rsid w:val="00A43DA5"/>
    <w:rsid w:val="00A43FCE"/>
    <w:rsid w:val="00A45199"/>
    <w:rsid w:val="00A4520A"/>
    <w:rsid w:val="00A46575"/>
    <w:rsid w:val="00A46AC5"/>
    <w:rsid w:val="00A47BAE"/>
    <w:rsid w:val="00A47F12"/>
    <w:rsid w:val="00A505C0"/>
    <w:rsid w:val="00A50C5D"/>
    <w:rsid w:val="00A52CFE"/>
    <w:rsid w:val="00A5330F"/>
    <w:rsid w:val="00A53557"/>
    <w:rsid w:val="00A55EDC"/>
    <w:rsid w:val="00A56C2C"/>
    <w:rsid w:val="00A56DE1"/>
    <w:rsid w:val="00A56F9B"/>
    <w:rsid w:val="00A573B8"/>
    <w:rsid w:val="00A57A20"/>
    <w:rsid w:val="00A57A24"/>
    <w:rsid w:val="00A57AB5"/>
    <w:rsid w:val="00A61D20"/>
    <w:rsid w:val="00A63054"/>
    <w:rsid w:val="00A632B5"/>
    <w:rsid w:val="00A6448C"/>
    <w:rsid w:val="00A6449D"/>
    <w:rsid w:val="00A65683"/>
    <w:rsid w:val="00A66C38"/>
    <w:rsid w:val="00A66E51"/>
    <w:rsid w:val="00A67786"/>
    <w:rsid w:val="00A70023"/>
    <w:rsid w:val="00A71095"/>
    <w:rsid w:val="00A726A0"/>
    <w:rsid w:val="00A80474"/>
    <w:rsid w:val="00A8051A"/>
    <w:rsid w:val="00A819EA"/>
    <w:rsid w:val="00A82F89"/>
    <w:rsid w:val="00A8360F"/>
    <w:rsid w:val="00A8390B"/>
    <w:rsid w:val="00A84204"/>
    <w:rsid w:val="00A861FA"/>
    <w:rsid w:val="00A8705F"/>
    <w:rsid w:val="00A9024D"/>
    <w:rsid w:val="00A907FE"/>
    <w:rsid w:val="00A9235B"/>
    <w:rsid w:val="00A92B6A"/>
    <w:rsid w:val="00A94168"/>
    <w:rsid w:val="00A94596"/>
    <w:rsid w:val="00A94E20"/>
    <w:rsid w:val="00A95903"/>
    <w:rsid w:val="00A9716F"/>
    <w:rsid w:val="00AA040E"/>
    <w:rsid w:val="00AA07FF"/>
    <w:rsid w:val="00AA0981"/>
    <w:rsid w:val="00AA0B99"/>
    <w:rsid w:val="00AA0D0B"/>
    <w:rsid w:val="00AA1258"/>
    <w:rsid w:val="00AA2318"/>
    <w:rsid w:val="00AA2BAA"/>
    <w:rsid w:val="00AA442A"/>
    <w:rsid w:val="00AA496A"/>
    <w:rsid w:val="00AA4E8D"/>
    <w:rsid w:val="00AA5864"/>
    <w:rsid w:val="00AA6430"/>
    <w:rsid w:val="00AA68E7"/>
    <w:rsid w:val="00AA75C2"/>
    <w:rsid w:val="00AA7A2D"/>
    <w:rsid w:val="00AA7C86"/>
    <w:rsid w:val="00AB202D"/>
    <w:rsid w:val="00AB2258"/>
    <w:rsid w:val="00AB397B"/>
    <w:rsid w:val="00AB708C"/>
    <w:rsid w:val="00AB7B65"/>
    <w:rsid w:val="00AC0A0A"/>
    <w:rsid w:val="00AC181B"/>
    <w:rsid w:val="00AC1EA1"/>
    <w:rsid w:val="00AC39BF"/>
    <w:rsid w:val="00AC5FAB"/>
    <w:rsid w:val="00AC6488"/>
    <w:rsid w:val="00AC6AF6"/>
    <w:rsid w:val="00AC7CED"/>
    <w:rsid w:val="00AD0FF9"/>
    <w:rsid w:val="00AD2AA7"/>
    <w:rsid w:val="00AD3703"/>
    <w:rsid w:val="00AD3797"/>
    <w:rsid w:val="00AD3B4D"/>
    <w:rsid w:val="00AD44DA"/>
    <w:rsid w:val="00AD466C"/>
    <w:rsid w:val="00AD48AC"/>
    <w:rsid w:val="00AD5877"/>
    <w:rsid w:val="00AD6163"/>
    <w:rsid w:val="00AD7676"/>
    <w:rsid w:val="00AD7AB9"/>
    <w:rsid w:val="00AE099A"/>
    <w:rsid w:val="00AE0AA9"/>
    <w:rsid w:val="00AE11F9"/>
    <w:rsid w:val="00AE298C"/>
    <w:rsid w:val="00AE313E"/>
    <w:rsid w:val="00AE3BDD"/>
    <w:rsid w:val="00AE4269"/>
    <w:rsid w:val="00AE54CE"/>
    <w:rsid w:val="00AE58EC"/>
    <w:rsid w:val="00AE691A"/>
    <w:rsid w:val="00AE70BA"/>
    <w:rsid w:val="00AF0B6B"/>
    <w:rsid w:val="00AF20AD"/>
    <w:rsid w:val="00AF35F3"/>
    <w:rsid w:val="00AF3975"/>
    <w:rsid w:val="00AF3F29"/>
    <w:rsid w:val="00AF4CEB"/>
    <w:rsid w:val="00AF4F51"/>
    <w:rsid w:val="00AF5102"/>
    <w:rsid w:val="00AF60BB"/>
    <w:rsid w:val="00AF667D"/>
    <w:rsid w:val="00AF6694"/>
    <w:rsid w:val="00AF6D06"/>
    <w:rsid w:val="00AF6E08"/>
    <w:rsid w:val="00AF7ABE"/>
    <w:rsid w:val="00B00C97"/>
    <w:rsid w:val="00B00CDB"/>
    <w:rsid w:val="00B00FDB"/>
    <w:rsid w:val="00B02F2C"/>
    <w:rsid w:val="00B040E0"/>
    <w:rsid w:val="00B045D7"/>
    <w:rsid w:val="00B04D23"/>
    <w:rsid w:val="00B05411"/>
    <w:rsid w:val="00B054C1"/>
    <w:rsid w:val="00B05669"/>
    <w:rsid w:val="00B05DD8"/>
    <w:rsid w:val="00B06E2E"/>
    <w:rsid w:val="00B07499"/>
    <w:rsid w:val="00B07FD5"/>
    <w:rsid w:val="00B11594"/>
    <w:rsid w:val="00B178F4"/>
    <w:rsid w:val="00B17F69"/>
    <w:rsid w:val="00B21DF1"/>
    <w:rsid w:val="00B224ED"/>
    <w:rsid w:val="00B22EDE"/>
    <w:rsid w:val="00B230D2"/>
    <w:rsid w:val="00B23ABA"/>
    <w:rsid w:val="00B23ACF"/>
    <w:rsid w:val="00B24537"/>
    <w:rsid w:val="00B248C8"/>
    <w:rsid w:val="00B2522A"/>
    <w:rsid w:val="00B254CA"/>
    <w:rsid w:val="00B276C5"/>
    <w:rsid w:val="00B319E1"/>
    <w:rsid w:val="00B31D1E"/>
    <w:rsid w:val="00B3363D"/>
    <w:rsid w:val="00B339CE"/>
    <w:rsid w:val="00B33BD2"/>
    <w:rsid w:val="00B3532F"/>
    <w:rsid w:val="00B40678"/>
    <w:rsid w:val="00B409DD"/>
    <w:rsid w:val="00B40A26"/>
    <w:rsid w:val="00B40CD2"/>
    <w:rsid w:val="00B437EB"/>
    <w:rsid w:val="00B43EDF"/>
    <w:rsid w:val="00B43F68"/>
    <w:rsid w:val="00B4429C"/>
    <w:rsid w:val="00B44E12"/>
    <w:rsid w:val="00B45AAC"/>
    <w:rsid w:val="00B463CB"/>
    <w:rsid w:val="00B46C74"/>
    <w:rsid w:val="00B4740A"/>
    <w:rsid w:val="00B477B0"/>
    <w:rsid w:val="00B500CD"/>
    <w:rsid w:val="00B50ABF"/>
    <w:rsid w:val="00B50CDE"/>
    <w:rsid w:val="00B510E6"/>
    <w:rsid w:val="00B51778"/>
    <w:rsid w:val="00B52D7D"/>
    <w:rsid w:val="00B52F67"/>
    <w:rsid w:val="00B539F2"/>
    <w:rsid w:val="00B5416C"/>
    <w:rsid w:val="00B54903"/>
    <w:rsid w:val="00B54F6F"/>
    <w:rsid w:val="00B54FD5"/>
    <w:rsid w:val="00B55D0F"/>
    <w:rsid w:val="00B56531"/>
    <w:rsid w:val="00B56CB4"/>
    <w:rsid w:val="00B60EBD"/>
    <w:rsid w:val="00B618AC"/>
    <w:rsid w:val="00B61FCE"/>
    <w:rsid w:val="00B628FC"/>
    <w:rsid w:val="00B62AB0"/>
    <w:rsid w:val="00B63470"/>
    <w:rsid w:val="00B653A9"/>
    <w:rsid w:val="00B65A4C"/>
    <w:rsid w:val="00B660E9"/>
    <w:rsid w:val="00B7087C"/>
    <w:rsid w:val="00B70FE1"/>
    <w:rsid w:val="00B70FFB"/>
    <w:rsid w:val="00B717E8"/>
    <w:rsid w:val="00B720FF"/>
    <w:rsid w:val="00B73441"/>
    <w:rsid w:val="00B74D56"/>
    <w:rsid w:val="00B76A75"/>
    <w:rsid w:val="00B76FEB"/>
    <w:rsid w:val="00B77204"/>
    <w:rsid w:val="00B809BE"/>
    <w:rsid w:val="00B81269"/>
    <w:rsid w:val="00B8231E"/>
    <w:rsid w:val="00B831AB"/>
    <w:rsid w:val="00B8485E"/>
    <w:rsid w:val="00B8552B"/>
    <w:rsid w:val="00B85589"/>
    <w:rsid w:val="00B85780"/>
    <w:rsid w:val="00B85F3C"/>
    <w:rsid w:val="00B864CB"/>
    <w:rsid w:val="00B869A3"/>
    <w:rsid w:val="00B8797A"/>
    <w:rsid w:val="00B87B51"/>
    <w:rsid w:val="00B87B57"/>
    <w:rsid w:val="00B908E6"/>
    <w:rsid w:val="00B9200B"/>
    <w:rsid w:val="00B92679"/>
    <w:rsid w:val="00B92D39"/>
    <w:rsid w:val="00B92F07"/>
    <w:rsid w:val="00B92FEE"/>
    <w:rsid w:val="00B930D4"/>
    <w:rsid w:val="00B93556"/>
    <w:rsid w:val="00B938A6"/>
    <w:rsid w:val="00B94526"/>
    <w:rsid w:val="00B945DB"/>
    <w:rsid w:val="00B94C13"/>
    <w:rsid w:val="00B96FE7"/>
    <w:rsid w:val="00B97EA8"/>
    <w:rsid w:val="00BA2D49"/>
    <w:rsid w:val="00BA43F3"/>
    <w:rsid w:val="00BA447B"/>
    <w:rsid w:val="00BA533E"/>
    <w:rsid w:val="00BA5EC9"/>
    <w:rsid w:val="00BA651F"/>
    <w:rsid w:val="00BA66DA"/>
    <w:rsid w:val="00BA67C6"/>
    <w:rsid w:val="00BA68A1"/>
    <w:rsid w:val="00BA6BE2"/>
    <w:rsid w:val="00BB0088"/>
    <w:rsid w:val="00BB05CB"/>
    <w:rsid w:val="00BB0CE5"/>
    <w:rsid w:val="00BB0E08"/>
    <w:rsid w:val="00BB3B4A"/>
    <w:rsid w:val="00BB6C7C"/>
    <w:rsid w:val="00BC1615"/>
    <w:rsid w:val="00BC1DB5"/>
    <w:rsid w:val="00BC29D3"/>
    <w:rsid w:val="00BC2F8A"/>
    <w:rsid w:val="00BC46D1"/>
    <w:rsid w:val="00BC4AE2"/>
    <w:rsid w:val="00BC5F2A"/>
    <w:rsid w:val="00BC622B"/>
    <w:rsid w:val="00BD0027"/>
    <w:rsid w:val="00BD0F15"/>
    <w:rsid w:val="00BD14B4"/>
    <w:rsid w:val="00BD555E"/>
    <w:rsid w:val="00BD611A"/>
    <w:rsid w:val="00BD6229"/>
    <w:rsid w:val="00BD6281"/>
    <w:rsid w:val="00BD6298"/>
    <w:rsid w:val="00BD6BF8"/>
    <w:rsid w:val="00BD715B"/>
    <w:rsid w:val="00BD71C9"/>
    <w:rsid w:val="00BE069F"/>
    <w:rsid w:val="00BE258E"/>
    <w:rsid w:val="00BE3BF4"/>
    <w:rsid w:val="00BE511F"/>
    <w:rsid w:val="00BE6A4F"/>
    <w:rsid w:val="00BF0611"/>
    <w:rsid w:val="00BF298A"/>
    <w:rsid w:val="00BF3362"/>
    <w:rsid w:val="00BF605F"/>
    <w:rsid w:val="00BF6A44"/>
    <w:rsid w:val="00C005E5"/>
    <w:rsid w:val="00C00B8B"/>
    <w:rsid w:val="00C024F1"/>
    <w:rsid w:val="00C04A3E"/>
    <w:rsid w:val="00C05779"/>
    <w:rsid w:val="00C05A5F"/>
    <w:rsid w:val="00C05DD9"/>
    <w:rsid w:val="00C06FEA"/>
    <w:rsid w:val="00C07E5E"/>
    <w:rsid w:val="00C105B1"/>
    <w:rsid w:val="00C105F5"/>
    <w:rsid w:val="00C115C0"/>
    <w:rsid w:val="00C1169C"/>
    <w:rsid w:val="00C124F9"/>
    <w:rsid w:val="00C12960"/>
    <w:rsid w:val="00C1343E"/>
    <w:rsid w:val="00C13797"/>
    <w:rsid w:val="00C13893"/>
    <w:rsid w:val="00C13C80"/>
    <w:rsid w:val="00C14477"/>
    <w:rsid w:val="00C16517"/>
    <w:rsid w:val="00C215E1"/>
    <w:rsid w:val="00C226E5"/>
    <w:rsid w:val="00C231AC"/>
    <w:rsid w:val="00C233BA"/>
    <w:rsid w:val="00C237B0"/>
    <w:rsid w:val="00C23D10"/>
    <w:rsid w:val="00C2440A"/>
    <w:rsid w:val="00C246F9"/>
    <w:rsid w:val="00C2525D"/>
    <w:rsid w:val="00C317A9"/>
    <w:rsid w:val="00C31A91"/>
    <w:rsid w:val="00C32247"/>
    <w:rsid w:val="00C33029"/>
    <w:rsid w:val="00C331B1"/>
    <w:rsid w:val="00C334EE"/>
    <w:rsid w:val="00C35130"/>
    <w:rsid w:val="00C35568"/>
    <w:rsid w:val="00C35771"/>
    <w:rsid w:val="00C3584C"/>
    <w:rsid w:val="00C367D2"/>
    <w:rsid w:val="00C367FF"/>
    <w:rsid w:val="00C401AD"/>
    <w:rsid w:val="00C42ADD"/>
    <w:rsid w:val="00C43F02"/>
    <w:rsid w:val="00C441C1"/>
    <w:rsid w:val="00C4423C"/>
    <w:rsid w:val="00C45154"/>
    <w:rsid w:val="00C45703"/>
    <w:rsid w:val="00C4769B"/>
    <w:rsid w:val="00C47D64"/>
    <w:rsid w:val="00C50014"/>
    <w:rsid w:val="00C515F2"/>
    <w:rsid w:val="00C5166E"/>
    <w:rsid w:val="00C5290F"/>
    <w:rsid w:val="00C53B35"/>
    <w:rsid w:val="00C5591B"/>
    <w:rsid w:val="00C565DF"/>
    <w:rsid w:val="00C579C2"/>
    <w:rsid w:val="00C579C7"/>
    <w:rsid w:val="00C57DB9"/>
    <w:rsid w:val="00C607DC"/>
    <w:rsid w:val="00C6119C"/>
    <w:rsid w:val="00C62427"/>
    <w:rsid w:val="00C67099"/>
    <w:rsid w:val="00C67602"/>
    <w:rsid w:val="00C703B3"/>
    <w:rsid w:val="00C7110F"/>
    <w:rsid w:val="00C71D54"/>
    <w:rsid w:val="00C7229F"/>
    <w:rsid w:val="00C72375"/>
    <w:rsid w:val="00C72FDA"/>
    <w:rsid w:val="00C755A2"/>
    <w:rsid w:val="00C7694C"/>
    <w:rsid w:val="00C776F6"/>
    <w:rsid w:val="00C82330"/>
    <w:rsid w:val="00C828E7"/>
    <w:rsid w:val="00C83092"/>
    <w:rsid w:val="00C83BA2"/>
    <w:rsid w:val="00C8520C"/>
    <w:rsid w:val="00C85F82"/>
    <w:rsid w:val="00C863AA"/>
    <w:rsid w:val="00C86BFC"/>
    <w:rsid w:val="00C93636"/>
    <w:rsid w:val="00C93BFD"/>
    <w:rsid w:val="00C93E29"/>
    <w:rsid w:val="00C93E50"/>
    <w:rsid w:val="00C95913"/>
    <w:rsid w:val="00C95B9D"/>
    <w:rsid w:val="00C96D65"/>
    <w:rsid w:val="00C96EF0"/>
    <w:rsid w:val="00CA15BE"/>
    <w:rsid w:val="00CA1671"/>
    <w:rsid w:val="00CA392D"/>
    <w:rsid w:val="00CA3CEE"/>
    <w:rsid w:val="00CA73C6"/>
    <w:rsid w:val="00CB10F3"/>
    <w:rsid w:val="00CB1C36"/>
    <w:rsid w:val="00CB2F63"/>
    <w:rsid w:val="00CB3809"/>
    <w:rsid w:val="00CB3D21"/>
    <w:rsid w:val="00CB459E"/>
    <w:rsid w:val="00CB4693"/>
    <w:rsid w:val="00CB4760"/>
    <w:rsid w:val="00CB497B"/>
    <w:rsid w:val="00CB4FC2"/>
    <w:rsid w:val="00CB53CE"/>
    <w:rsid w:val="00CB68E8"/>
    <w:rsid w:val="00CB75C3"/>
    <w:rsid w:val="00CB7D4E"/>
    <w:rsid w:val="00CC01FA"/>
    <w:rsid w:val="00CC05CE"/>
    <w:rsid w:val="00CC0DC6"/>
    <w:rsid w:val="00CC127D"/>
    <w:rsid w:val="00CC1355"/>
    <w:rsid w:val="00CC2434"/>
    <w:rsid w:val="00CC5625"/>
    <w:rsid w:val="00CC5EFA"/>
    <w:rsid w:val="00CC758A"/>
    <w:rsid w:val="00CC7ABA"/>
    <w:rsid w:val="00CC7B7E"/>
    <w:rsid w:val="00CC7C16"/>
    <w:rsid w:val="00CD0AB8"/>
    <w:rsid w:val="00CD0F88"/>
    <w:rsid w:val="00CD1EBB"/>
    <w:rsid w:val="00CD1F65"/>
    <w:rsid w:val="00CD468E"/>
    <w:rsid w:val="00CD6BD4"/>
    <w:rsid w:val="00CD7485"/>
    <w:rsid w:val="00CD7610"/>
    <w:rsid w:val="00CE1524"/>
    <w:rsid w:val="00CE1DE6"/>
    <w:rsid w:val="00CE2CD0"/>
    <w:rsid w:val="00CE41F0"/>
    <w:rsid w:val="00CE70D9"/>
    <w:rsid w:val="00CE7A81"/>
    <w:rsid w:val="00CE7C05"/>
    <w:rsid w:val="00CF075A"/>
    <w:rsid w:val="00CF0ED4"/>
    <w:rsid w:val="00CF2932"/>
    <w:rsid w:val="00CF5318"/>
    <w:rsid w:val="00CF548C"/>
    <w:rsid w:val="00CF566A"/>
    <w:rsid w:val="00CF57F4"/>
    <w:rsid w:val="00CF5DAB"/>
    <w:rsid w:val="00CF6A75"/>
    <w:rsid w:val="00CF6B48"/>
    <w:rsid w:val="00CF73A7"/>
    <w:rsid w:val="00CF7842"/>
    <w:rsid w:val="00CF7E62"/>
    <w:rsid w:val="00D0007B"/>
    <w:rsid w:val="00D01209"/>
    <w:rsid w:val="00D015B5"/>
    <w:rsid w:val="00D039C8"/>
    <w:rsid w:val="00D07BBE"/>
    <w:rsid w:val="00D111A7"/>
    <w:rsid w:val="00D1196F"/>
    <w:rsid w:val="00D1452E"/>
    <w:rsid w:val="00D14A39"/>
    <w:rsid w:val="00D151F4"/>
    <w:rsid w:val="00D16CCD"/>
    <w:rsid w:val="00D20261"/>
    <w:rsid w:val="00D206EC"/>
    <w:rsid w:val="00D20E2F"/>
    <w:rsid w:val="00D21293"/>
    <w:rsid w:val="00D23311"/>
    <w:rsid w:val="00D24E45"/>
    <w:rsid w:val="00D250CB"/>
    <w:rsid w:val="00D2522F"/>
    <w:rsid w:val="00D2676F"/>
    <w:rsid w:val="00D26E93"/>
    <w:rsid w:val="00D27916"/>
    <w:rsid w:val="00D27BA4"/>
    <w:rsid w:val="00D311EF"/>
    <w:rsid w:val="00D3232A"/>
    <w:rsid w:val="00D32DE6"/>
    <w:rsid w:val="00D3374D"/>
    <w:rsid w:val="00D33B19"/>
    <w:rsid w:val="00D35ADC"/>
    <w:rsid w:val="00D37175"/>
    <w:rsid w:val="00D3760B"/>
    <w:rsid w:val="00D40B7E"/>
    <w:rsid w:val="00D40F57"/>
    <w:rsid w:val="00D42922"/>
    <w:rsid w:val="00D42D51"/>
    <w:rsid w:val="00D432FB"/>
    <w:rsid w:val="00D43479"/>
    <w:rsid w:val="00D440D2"/>
    <w:rsid w:val="00D4669A"/>
    <w:rsid w:val="00D4677E"/>
    <w:rsid w:val="00D46A08"/>
    <w:rsid w:val="00D47CF7"/>
    <w:rsid w:val="00D50958"/>
    <w:rsid w:val="00D515B6"/>
    <w:rsid w:val="00D546A9"/>
    <w:rsid w:val="00D56995"/>
    <w:rsid w:val="00D57526"/>
    <w:rsid w:val="00D626E8"/>
    <w:rsid w:val="00D62AA0"/>
    <w:rsid w:val="00D62EA0"/>
    <w:rsid w:val="00D6301A"/>
    <w:rsid w:val="00D6372B"/>
    <w:rsid w:val="00D637F0"/>
    <w:rsid w:val="00D6384E"/>
    <w:rsid w:val="00D64735"/>
    <w:rsid w:val="00D64787"/>
    <w:rsid w:val="00D66503"/>
    <w:rsid w:val="00D66B95"/>
    <w:rsid w:val="00D66EAF"/>
    <w:rsid w:val="00D6757F"/>
    <w:rsid w:val="00D710FA"/>
    <w:rsid w:val="00D7291E"/>
    <w:rsid w:val="00D73019"/>
    <w:rsid w:val="00D75D64"/>
    <w:rsid w:val="00D76408"/>
    <w:rsid w:val="00D772B2"/>
    <w:rsid w:val="00D8091D"/>
    <w:rsid w:val="00D81E70"/>
    <w:rsid w:val="00D829C6"/>
    <w:rsid w:val="00D829E2"/>
    <w:rsid w:val="00D82C4E"/>
    <w:rsid w:val="00D83414"/>
    <w:rsid w:val="00D8383F"/>
    <w:rsid w:val="00D83C34"/>
    <w:rsid w:val="00D853CF"/>
    <w:rsid w:val="00D86FE6"/>
    <w:rsid w:val="00D90938"/>
    <w:rsid w:val="00D90AE2"/>
    <w:rsid w:val="00D9161A"/>
    <w:rsid w:val="00D9211F"/>
    <w:rsid w:val="00D928F0"/>
    <w:rsid w:val="00D92EC1"/>
    <w:rsid w:val="00D93C8A"/>
    <w:rsid w:val="00D96B02"/>
    <w:rsid w:val="00D96F68"/>
    <w:rsid w:val="00DA0102"/>
    <w:rsid w:val="00DA08F9"/>
    <w:rsid w:val="00DA0DF5"/>
    <w:rsid w:val="00DA18C3"/>
    <w:rsid w:val="00DA1B9B"/>
    <w:rsid w:val="00DA1F3B"/>
    <w:rsid w:val="00DA1FAC"/>
    <w:rsid w:val="00DA2812"/>
    <w:rsid w:val="00DA296D"/>
    <w:rsid w:val="00DA40E2"/>
    <w:rsid w:val="00DA4FDF"/>
    <w:rsid w:val="00DA633E"/>
    <w:rsid w:val="00DA67F9"/>
    <w:rsid w:val="00DA6AAD"/>
    <w:rsid w:val="00DA75B6"/>
    <w:rsid w:val="00DA79A4"/>
    <w:rsid w:val="00DB0E7E"/>
    <w:rsid w:val="00DB10E4"/>
    <w:rsid w:val="00DB1E2B"/>
    <w:rsid w:val="00DB20D5"/>
    <w:rsid w:val="00DB214A"/>
    <w:rsid w:val="00DB24D5"/>
    <w:rsid w:val="00DB3249"/>
    <w:rsid w:val="00DB3611"/>
    <w:rsid w:val="00DB6358"/>
    <w:rsid w:val="00DB6844"/>
    <w:rsid w:val="00DB7261"/>
    <w:rsid w:val="00DB7289"/>
    <w:rsid w:val="00DC1881"/>
    <w:rsid w:val="00DC756C"/>
    <w:rsid w:val="00DC7EAC"/>
    <w:rsid w:val="00DD392B"/>
    <w:rsid w:val="00DD4221"/>
    <w:rsid w:val="00DD4467"/>
    <w:rsid w:val="00DD54EA"/>
    <w:rsid w:val="00DD5DA4"/>
    <w:rsid w:val="00DD760E"/>
    <w:rsid w:val="00DE063C"/>
    <w:rsid w:val="00DE09B5"/>
    <w:rsid w:val="00DE0B3F"/>
    <w:rsid w:val="00DE1230"/>
    <w:rsid w:val="00DE29C4"/>
    <w:rsid w:val="00DE40D5"/>
    <w:rsid w:val="00DE4173"/>
    <w:rsid w:val="00DE5595"/>
    <w:rsid w:val="00DE5A8F"/>
    <w:rsid w:val="00DE5E91"/>
    <w:rsid w:val="00DE6C81"/>
    <w:rsid w:val="00DF0853"/>
    <w:rsid w:val="00DF0938"/>
    <w:rsid w:val="00DF0A13"/>
    <w:rsid w:val="00DF3E80"/>
    <w:rsid w:val="00DF424D"/>
    <w:rsid w:val="00DF4289"/>
    <w:rsid w:val="00DF4E1C"/>
    <w:rsid w:val="00DF56F5"/>
    <w:rsid w:val="00E07865"/>
    <w:rsid w:val="00E10B84"/>
    <w:rsid w:val="00E1401F"/>
    <w:rsid w:val="00E145BB"/>
    <w:rsid w:val="00E1493B"/>
    <w:rsid w:val="00E17B43"/>
    <w:rsid w:val="00E20432"/>
    <w:rsid w:val="00E207D4"/>
    <w:rsid w:val="00E20F95"/>
    <w:rsid w:val="00E22092"/>
    <w:rsid w:val="00E23081"/>
    <w:rsid w:val="00E23318"/>
    <w:rsid w:val="00E243B7"/>
    <w:rsid w:val="00E24FD6"/>
    <w:rsid w:val="00E26669"/>
    <w:rsid w:val="00E268B4"/>
    <w:rsid w:val="00E32CAF"/>
    <w:rsid w:val="00E34827"/>
    <w:rsid w:val="00E35059"/>
    <w:rsid w:val="00E35858"/>
    <w:rsid w:val="00E35A58"/>
    <w:rsid w:val="00E3678B"/>
    <w:rsid w:val="00E37AF3"/>
    <w:rsid w:val="00E414A8"/>
    <w:rsid w:val="00E41583"/>
    <w:rsid w:val="00E4213C"/>
    <w:rsid w:val="00E4297B"/>
    <w:rsid w:val="00E43E35"/>
    <w:rsid w:val="00E45433"/>
    <w:rsid w:val="00E45476"/>
    <w:rsid w:val="00E45FAE"/>
    <w:rsid w:val="00E50D56"/>
    <w:rsid w:val="00E516C4"/>
    <w:rsid w:val="00E521F5"/>
    <w:rsid w:val="00E52367"/>
    <w:rsid w:val="00E53888"/>
    <w:rsid w:val="00E53CFC"/>
    <w:rsid w:val="00E53CFF"/>
    <w:rsid w:val="00E554D1"/>
    <w:rsid w:val="00E572A5"/>
    <w:rsid w:val="00E600E7"/>
    <w:rsid w:val="00E61DED"/>
    <w:rsid w:val="00E61F38"/>
    <w:rsid w:val="00E63EB2"/>
    <w:rsid w:val="00E6533E"/>
    <w:rsid w:val="00E669F0"/>
    <w:rsid w:val="00E66FCF"/>
    <w:rsid w:val="00E675E9"/>
    <w:rsid w:val="00E676A0"/>
    <w:rsid w:val="00E7015B"/>
    <w:rsid w:val="00E725A1"/>
    <w:rsid w:val="00E731AD"/>
    <w:rsid w:val="00E7408D"/>
    <w:rsid w:val="00E75DE7"/>
    <w:rsid w:val="00E76A49"/>
    <w:rsid w:val="00E76B43"/>
    <w:rsid w:val="00E815E0"/>
    <w:rsid w:val="00E82018"/>
    <w:rsid w:val="00E8227D"/>
    <w:rsid w:val="00E823FA"/>
    <w:rsid w:val="00E82816"/>
    <w:rsid w:val="00E83044"/>
    <w:rsid w:val="00E85A4F"/>
    <w:rsid w:val="00E85D18"/>
    <w:rsid w:val="00E87397"/>
    <w:rsid w:val="00E874AF"/>
    <w:rsid w:val="00E90388"/>
    <w:rsid w:val="00E90A5A"/>
    <w:rsid w:val="00E90FE7"/>
    <w:rsid w:val="00E91EC6"/>
    <w:rsid w:val="00E94FB5"/>
    <w:rsid w:val="00E96032"/>
    <w:rsid w:val="00E96D98"/>
    <w:rsid w:val="00E97949"/>
    <w:rsid w:val="00E97EB7"/>
    <w:rsid w:val="00EA2511"/>
    <w:rsid w:val="00EA2AD0"/>
    <w:rsid w:val="00EA3818"/>
    <w:rsid w:val="00EA7378"/>
    <w:rsid w:val="00EA7BB6"/>
    <w:rsid w:val="00EB1802"/>
    <w:rsid w:val="00EB19AB"/>
    <w:rsid w:val="00EB228D"/>
    <w:rsid w:val="00EB2BE6"/>
    <w:rsid w:val="00EB3988"/>
    <w:rsid w:val="00EC015D"/>
    <w:rsid w:val="00EC241C"/>
    <w:rsid w:val="00EC5A75"/>
    <w:rsid w:val="00EC5F9E"/>
    <w:rsid w:val="00EC6BA8"/>
    <w:rsid w:val="00EC734D"/>
    <w:rsid w:val="00ED0563"/>
    <w:rsid w:val="00ED15FE"/>
    <w:rsid w:val="00ED670B"/>
    <w:rsid w:val="00ED7644"/>
    <w:rsid w:val="00ED76AF"/>
    <w:rsid w:val="00EE0B0E"/>
    <w:rsid w:val="00EE327A"/>
    <w:rsid w:val="00EE3A7C"/>
    <w:rsid w:val="00EE4CCB"/>
    <w:rsid w:val="00EE54FC"/>
    <w:rsid w:val="00EE5AAC"/>
    <w:rsid w:val="00EF2F25"/>
    <w:rsid w:val="00EF384D"/>
    <w:rsid w:val="00EF3B0E"/>
    <w:rsid w:val="00EF3C68"/>
    <w:rsid w:val="00EF3F03"/>
    <w:rsid w:val="00EF4B65"/>
    <w:rsid w:val="00EF61C1"/>
    <w:rsid w:val="00F00E75"/>
    <w:rsid w:val="00F01C5A"/>
    <w:rsid w:val="00F02976"/>
    <w:rsid w:val="00F05B66"/>
    <w:rsid w:val="00F066E0"/>
    <w:rsid w:val="00F104EA"/>
    <w:rsid w:val="00F10A80"/>
    <w:rsid w:val="00F13B66"/>
    <w:rsid w:val="00F13E0D"/>
    <w:rsid w:val="00F14182"/>
    <w:rsid w:val="00F16768"/>
    <w:rsid w:val="00F169C8"/>
    <w:rsid w:val="00F16B49"/>
    <w:rsid w:val="00F20EFF"/>
    <w:rsid w:val="00F21568"/>
    <w:rsid w:val="00F2182A"/>
    <w:rsid w:val="00F2432A"/>
    <w:rsid w:val="00F25E5B"/>
    <w:rsid w:val="00F261D5"/>
    <w:rsid w:val="00F27608"/>
    <w:rsid w:val="00F317C3"/>
    <w:rsid w:val="00F31DCC"/>
    <w:rsid w:val="00F3289E"/>
    <w:rsid w:val="00F32BC3"/>
    <w:rsid w:val="00F3393F"/>
    <w:rsid w:val="00F3488C"/>
    <w:rsid w:val="00F34DFC"/>
    <w:rsid w:val="00F35999"/>
    <w:rsid w:val="00F365EE"/>
    <w:rsid w:val="00F41E42"/>
    <w:rsid w:val="00F42487"/>
    <w:rsid w:val="00F4281D"/>
    <w:rsid w:val="00F4353F"/>
    <w:rsid w:val="00F43752"/>
    <w:rsid w:val="00F43B1A"/>
    <w:rsid w:val="00F440B9"/>
    <w:rsid w:val="00F44324"/>
    <w:rsid w:val="00F44C26"/>
    <w:rsid w:val="00F47692"/>
    <w:rsid w:val="00F47B1C"/>
    <w:rsid w:val="00F50AA9"/>
    <w:rsid w:val="00F516E2"/>
    <w:rsid w:val="00F52C94"/>
    <w:rsid w:val="00F5312F"/>
    <w:rsid w:val="00F54A6C"/>
    <w:rsid w:val="00F561D2"/>
    <w:rsid w:val="00F5672C"/>
    <w:rsid w:val="00F57605"/>
    <w:rsid w:val="00F57F66"/>
    <w:rsid w:val="00F60408"/>
    <w:rsid w:val="00F60F5B"/>
    <w:rsid w:val="00F61439"/>
    <w:rsid w:val="00F62301"/>
    <w:rsid w:val="00F62AC0"/>
    <w:rsid w:val="00F65084"/>
    <w:rsid w:val="00F70713"/>
    <w:rsid w:val="00F708EC"/>
    <w:rsid w:val="00F709F9"/>
    <w:rsid w:val="00F70A15"/>
    <w:rsid w:val="00F710F2"/>
    <w:rsid w:val="00F736BE"/>
    <w:rsid w:val="00F73C34"/>
    <w:rsid w:val="00F813AD"/>
    <w:rsid w:val="00F821A9"/>
    <w:rsid w:val="00F8381D"/>
    <w:rsid w:val="00F84247"/>
    <w:rsid w:val="00F85438"/>
    <w:rsid w:val="00F86380"/>
    <w:rsid w:val="00F87C22"/>
    <w:rsid w:val="00F913E1"/>
    <w:rsid w:val="00F917D3"/>
    <w:rsid w:val="00F919E9"/>
    <w:rsid w:val="00F92774"/>
    <w:rsid w:val="00F92C45"/>
    <w:rsid w:val="00F93DB3"/>
    <w:rsid w:val="00F93FC6"/>
    <w:rsid w:val="00F94446"/>
    <w:rsid w:val="00F968AF"/>
    <w:rsid w:val="00F9744B"/>
    <w:rsid w:val="00FA17CD"/>
    <w:rsid w:val="00FA1B3D"/>
    <w:rsid w:val="00FA1F4E"/>
    <w:rsid w:val="00FA21CC"/>
    <w:rsid w:val="00FA3094"/>
    <w:rsid w:val="00FA3539"/>
    <w:rsid w:val="00FA3A36"/>
    <w:rsid w:val="00FA3E9F"/>
    <w:rsid w:val="00FA43A4"/>
    <w:rsid w:val="00FA629E"/>
    <w:rsid w:val="00FA73EE"/>
    <w:rsid w:val="00FA753B"/>
    <w:rsid w:val="00FB0FC6"/>
    <w:rsid w:val="00FB1015"/>
    <w:rsid w:val="00FB1A81"/>
    <w:rsid w:val="00FB1BD5"/>
    <w:rsid w:val="00FB3B99"/>
    <w:rsid w:val="00FB3C0B"/>
    <w:rsid w:val="00FB47A1"/>
    <w:rsid w:val="00FB60EE"/>
    <w:rsid w:val="00FB6F3D"/>
    <w:rsid w:val="00FC1AE6"/>
    <w:rsid w:val="00FC39AA"/>
    <w:rsid w:val="00FC3B3F"/>
    <w:rsid w:val="00FC46AF"/>
    <w:rsid w:val="00FC5327"/>
    <w:rsid w:val="00FD0E15"/>
    <w:rsid w:val="00FD2A35"/>
    <w:rsid w:val="00FD2C01"/>
    <w:rsid w:val="00FD3404"/>
    <w:rsid w:val="00FD3CB8"/>
    <w:rsid w:val="00FD5609"/>
    <w:rsid w:val="00FD6718"/>
    <w:rsid w:val="00FD67C8"/>
    <w:rsid w:val="00FE00E8"/>
    <w:rsid w:val="00FE146D"/>
    <w:rsid w:val="00FE2C51"/>
    <w:rsid w:val="00FE3220"/>
    <w:rsid w:val="00FE323B"/>
    <w:rsid w:val="00FE56B3"/>
    <w:rsid w:val="00FE57F1"/>
    <w:rsid w:val="00FE5E99"/>
    <w:rsid w:val="00FF0378"/>
    <w:rsid w:val="00FF13AA"/>
    <w:rsid w:val="00FF5732"/>
    <w:rsid w:val="00FF6511"/>
    <w:rsid w:val="00FF666C"/>
    <w:rsid w:val="00FF73AB"/>
    <w:rsid w:val="00FF74C1"/>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909E807"/>
  <w15:docId w15:val="{1FF7E40E-98CE-4320-A8BF-D9F459AC3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CA" w:eastAsia="en-CA" w:bidi="ar-SA"/>
      </w:rPr>
    </w:rPrDefault>
    <w:pPrDefault/>
  </w:docDefaults>
  <w:latentStyles w:defLockedState="0" w:defUIPriority="0" w:defSemiHidden="0" w:defUnhideWhenUsed="0" w:defQFormat="0" w:count="376">
    <w:lsdException w:name="heading 1" w:qFormat="1"/>
    <w:lsdException w:name="heading 2" w:uiPriority="9" w:qFormat="1"/>
    <w:lsdException w:name="heading 5"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uiPriority="99"/>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670B"/>
    <w:pPr>
      <w:widowControl w:val="0"/>
      <w:autoSpaceDE w:val="0"/>
      <w:autoSpaceDN w:val="0"/>
      <w:adjustRightInd w:val="0"/>
    </w:pPr>
    <w:rPr>
      <w:rFonts w:ascii="Times New Roman TUR" w:hAnsi="Times New Roman TUR"/>
      <w:lang w:val="en-US" w:eastAsia="en-US"/>
    </w:rPr>
  </w:style>
  <w:style w:type="paragraph" w:styleId="Heading1">
    <w:name w:val="heading 1"/>
    <w:basedOn w:val="Normal"/>
    <w:next w:val="Normal"/>
    <w:link w:val="Heading1Char"/>
    <w:qFormat/>
    <w:rsid w:val="00ED670B"/>
    <w:pPr>
      <w:keepNext/>
      <w:tabs>
        <w:tab w:val="left" w:pos="-367"/>
        <w:tab w:val="left" w:pos="210"/>
        <w:tab w:val="left" w:pos="537"/>
        <w:tab w:val="left" w:pos="1800"/>
        <w:tab w:val="left" w:pos="2520"/>
        <w:tab w:val="left" w:pos="3240"/>
        <w:tab w:val="left" w:pos="3960"/>
        <w:tab w:val="left" w:pos="4680"/>
        <w:tab w:val="left" w:pos="5400"/>
        <w:tab w:val="left" w:pos="6120"/>
        <w:tab w:val="left" w:pos="6840"/>
        <w:tab w:val="left" w:pos="7560"/>
        <w:tab w:val="left" w:pos="8280"/>
      </w:tabs>
      <w:spacing w:line="420" w:lineRule="auto"/>
      <w:jc w:val="both"/>
      <w:outlineLvl w:val="0"/>
    </w:pPr>
    <w:rPr>
      <w:b/>
      <w:bCs/>
    </w:rPr>
  </w:style>
  <w:style w:type="paragraph" w:styleId="Heading2">
    <w:name w:val="heading 2"/>
    <w:basedOn w:val="Normal"/>
    <w:next w:val="Normal"/>
    <w:link w:val="Heading2Char"/>
    <w:uiPriority w:val="9"/>
    <w:qFormat/>
    <w:rsid w:val="00A94168"/>
    <w:pPr>
      <w:keepNext/>
      <w:spacing w:before="240" w:after="60"/>
      <w:outlineLvl w:val="1"/>
    </w:pPr>
    <w:rPr>
      <w:rFonts w:ascii="Arial" w:hAnsi="Arial" w:cs="Arial"/>
      <w:b/>
      <w:bCs/>
      <w:i/>
      <w:iCs/>
      <w:sz w:val="28"/>
      <w:szCs w:val="28"/>
    </w:rPr>
  </w:style>
  <w:style w:type="paragraph" w:styleId="Heading5">
    <w:name w:val="heading 5"/>
    <w:basedOn w:val="Normal"/>
    <w:next w:val="Normal"/>
    <w:link w:val="Heading5Char"/>
    <w:qFormat/>
    <w:rsid w:val="00ED670B"/>
    <w:pPr>
      <w:keepNext/>
      <w:spacing w:line="360" w:lineRule="auto"/>
      <w:jc w:val="both"/>
      <w:outlineLvl w:val="4"/>
    </w:pPr>
    <w:rPr>
      <w:rFonts w:ascii="Times New Roman" w:hAnsi="Times New Roman"/>
      <w:b/>
      <w:bCs/>
      <w:sz w:val="22"/>
      <w:szCs w:val="22"/>
      <w:lang w:val="en-GB"/>
    </w:rPr>
  </w:style>
  <w:style w:type="paragraph" w:styleId="Heading7">
    <w:name w:val="heading 7"/>
    <w:basedOn w:val="Normal"/>
    <w:next w:val="Normal"/>
    <w:link w:val="Heading7Char"/>
    <w:qFormat/>
    <w:rsid w:val="008E431F"/>
    <w:pPr>
      <w:spacing w:before="240" w:after="60"/>
      <w:outlineLvl w:val="6"/>
    </w:pPr>
    <w:rPr>
      <w:rFonts w:ascii="Times New Roman" w:hAnsi="Times New Roman"/>
    </w:rPr>
  </w:style>
  <w:style w:type="paragraph" w:styleId="Heading8">
    <w:name w:val="heading 8"/>
    <w:basedOn w:val="Normal"/>
    <w:next w:val="Normal"/>
    <w:link w:val="Heading8Char"/>
    <w:qFormat/>
    <w:rsid w:val="00A94168"/>
    <w:pPr>
      <w:spacing w:before="240" w:after="60"/>
      <w:outlineLvl w:val="7"/>
    </w:pPr>
    <w:rPr>
      <w:rFonts w:ascii="Times New Roman" w:hAnsi="Times New Roman"/>
      <w:i/>
      <w:iCs/>
    </w:rPr>
  </w:style>
  <w:style w:type="paragraph" w:styleId="Heading9">
    <w:name w:val="heading 9"/>
    <w:basedOn w:val="Normal"/>
    <w:next w:val="Normal"/>
    <w:link w:val="Heading9Char"/>
    <w:qFormat/>
    <w:rsid w:val="004265D1"/>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D670B"/>
    <w:pPr>
      <w:tabs>
        <w:tab w:val="left" w:pos="-1080"/>
        <w:tab w:val="left" w:pos="-720"/>
        <w:tab w:val="left" w:pos="0"/>
        <w:tab w:val="left" w:pos="720"/>
        <w:tab w:val="left" w:pos="1440"/>
        <w:tab w:val="left" w:pos="2160"/>
        <w:tab w:val="left" w:pos="2880"/>
        <w:tab w:val="left" w:pos="3960"/>
      </w:tabs>
      <w:spacing w:line="360" w:lineRule="auto"/>
      <w:jc w:val="both"/>
    </w:pPr>
    <w:rPr>
      <w:rFonts w:ascii="Times New Roman" w:hAnsi="Times New Roman"/>
      <w:sz w:val="22"/>
      <w:szCs w:val="22"/>
      <w:lang w:val="en-GB"/>
    </w:rPr>
  </w:style>
  <w:style w:type="paragraph" w:styleId="BodyTextIndent">
    <w:name w:val="Body Text Indent"/>
    <w:basedOn w:val="Normal"/>
    <w:link w:val="BodyTextIndentChar"/>
    <w:rsid w:val="00ED670B"/>
    <w:pPr>
      <w:tabs>
        <w:tab w:val="left" w:pos="360"/>
        <w:tab w:val="left" w:pos="1024"/>
        <w:tab w:val="left" w:pos="1524"/>
        <w:tab w:val="left" w:pos="2520"/>
        <w:tab w:val="left" w:pos="3240"/>
        <w:tab w:val="left" w:pos="3960"/>
        <w:tab w:val="left" w:pos="4680"/>
        <w:tab w:val="left" w:pos="5400"/>
        <w:tab w:val="left" w:pos="6120"/>
        <w:tab w:val="left" w:pos="6840"/>
        <w:tab w:val="left" w:pos="7560"/>
        <w:tab w:val="left" w:pos="8280"/>
      </w:tabs>
      <w:ind w:left="720" w:hanging="720"/>
    </w:pPr>
  </w:style>
  <w:style w:type="character" w:styleId="Hyperlink">
    <w:name w:val="Hyperlink"/>
    <w:uiPriority w:val="99"/>
    <w:rsid w:val="00ED670B"/>
    <w:rPr>
      <w:color w:val="0000FF"/>
      <w:u w:val="single"/>
    </w:rPr>
  </w:style>
  <w:style w:type="paragraph" w:styleId="BodyText3">
    <w:name w:val="Body Text 3"/>
    <w:basedOn w:val="Normal"/>
    <w:link w:val="BodyText3Char"/>
    <w:rsid w:val="00ED670B"/>
    <w:pPr>
      <w:spacing w:line="232" w:lineRule="auto"/>
      <w:ind w:right="-90"/>
    </w:pPr>
    <w:rPr>
      <w:rFonts w:ascii="Times New Roman" w:hAnsi="Times New Roman"/>
      <w:sz w:val="22"/>
      <w:lang w:val="en-GB"/>
    </w:rPr>
  </w:style>
  <w:style w:type="table" w:styleId="TableGrid">
    <w:name w:val="Table Grid"/>
    <w:basedOn w:val="TableNormal"/>
    <w:uiPriority w:val="39"/>
    <w:rsid w:val="00ED670B"/>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archauthor">
    <w:name w:val="searchauthor"/>
    <w:basedOn w:val="DefaultParagraphFont"/>
    <w:rsid w:val="00ED670B"/>
  </w:style>
  <w:style w:type="paragraph" w:styleId="BodyTextIndent3">
    <w:name w:val="Body Text Indent 3"/>
    <w:basedOn w:val="Normal"/>
    <w:link w:val="BodyTextIndent3Char"/>
    <w:rsid w:val="00C93E29"/>
    <w:pPr>
      <w:spacing w:after="120"/>
      <w:ind w:left="283"/>
    </w:pPr>
    <w:rPr>
      <w:sz w:val="16"/>
      <w:szCs w:val="16"/>
    </w:rPr>
  </w:style>
  <w:style w:type="paragraph" w:customStyle="1" w:styleId="DefaultText">
    <w:name w:val="Default Text"/>
    <w:basedOn w:val="Normal"/>
    <w:rsid w:val="00A32A7C"/>
  </w:style>
  <w:style w:type="paragraph" w:styleId="ListParagraph">
    <w:name w:val="List Paragraph"/>
    <w:basedOn w:val="Normal"/>
    <w:uiPriority w:val="34"/>
    <w:qFormat/>
    <w:rsid w:val="00473072"/>
    <w:pPr>
      <w:widowControl/>
      <w:autoSpaceDE/>
      <w:autoSpaceDN/>
      <w:adjustRightInd/>
      <w:spacing w:after="200" w:line="276" w:lineRule="auto"/>
      <w:ind w:left="720"/>
      <w:contextualSpacing/>
    </w:pPr>
    <w:rPr>
      <w:rFonts w:ascii="Calibri" w:eastAsia="Cambria" w:hAnsi="Calibri"/>
      <w:sz w:val="22"/>
      <w:szCs w:val="22"/>
    </w:rPr>
  </w:style>
  <w:style w:type="paragraph" w:customStyle="1" w:styleId="p2">
    <w:name w:val="p2"/>
    <w:basedOn w:val="Normal"/>
    <w:rsid w:val="00480C6E"/>
    <w:pPr>
      <w:widowControl/>
      <w:tabs>
        <w:tab w:val="left" w:pos="720"/>
      </w:tabs>
      <w:overflowPunct w:val="0"/>
      <w:spacing w:line="200" w:lineRule="atLeast"/>
      <w:jc w:val="both"/>
      <w:textAlignment w:val="baseline"/>
    </w:pPr>
    <w:rPr>
      <w:rFonts w:ascii="Tms Rmn" w:hAnsi="Tms Rmn"/>
      <w:noProof/>
      <w:szCs w:val="20"/>
    </w:rPr>
  </w:style>
  <w:style w:type="paragraph" w:styleId="BodyText2">
    <w:name w:val="Body Text 2"/>
    <w:basedOn w:val="Normal"/>
    <w:link w:val="BodyText2Char"/>
    <w:rsid w:val="008E431F"/>
    <w:pPr>
      <w:spacing w:after="120" w:line="480" w:lineRule="auto"/>
    </w:pPr>
  </w:style>
  <w:style w:type="paragraph" w:styleId="NormalWeb">
    <w:name w:val="Normal (Web)"/>
    <w:basedOn w:val="Normal"/>
    <w:uiPriority w:val="99"/>
    <w:rsid w:val="008E431F"/>
    <w:pPr>
      <w:widowControl/>
      <w:autoSpaceDE/>
      <w:autoSpaceDN/>
      <w:adjustRightInd/>
      <w:spacing w:before="100" w:beforeAutospacing="1" w:after="100" w:afterAutospacing="1"/>
    </w:pPr>
    <w:rPr>
      <w:rFonts w:ascii="Times New Roman" w:hAnsi="Times New Roman"/>
    </w:rPr>
  </w:style>
  <w:style w:type="paragraph" w:customStyle="1" w:styleId="Level1">
    <w:name w:val="Level 1"/>
    <w:basedOn w:val="Normal"/>
    <w:rsid w:val="002F7BB7"/>
    <w:pPr>
      <w:numPr>
        <w:numId w:val="2"/>
      </w:numPr>
      <w:ind w:left="482" w:hanging="482"/>
      <w:outlineLvl w:val="0"/>
    </w:pPr>
  </w:style>
  <w:style w:type="paragraph" w:customStyle="1" w:styleId="Level2">
    <w:name w:val="Level 2"/>
    <w:basedOn w:val="Normal"/>
    <w:rsid w:val="002F7BB7"/>
    <w:pPr>
      <w:numPr>
        <w:ilvl w:val="1"/>
        <w:numId w:val="1"/>
      </w:numPr>
      <w:ind w:left="964" w:hanging="482"/>
      <w:outlineLvl w:val="1"/>
    </w:pPr>
  </w:style>
  <w:style w:type="paragraph" w:customStyle="1" w:styleId="p6">
    <w:name w:val="p6"/>
    <w:basedOn w:val="Normal"/>
    <w:rsid w:val="002F7BB7"/>
    <w:pPr>
      <w:widowControl/>
      <w:tabs>
        <w:tab w:val="left" w:pos="1240"/>
      </w:tabs>
      <w:overflowPunct w:val="0"/>
      <w:spacing w:line="200" w:lineRule="atLeast"/>
      <w:ind w:left="1296" w:hanging="1296"/>
      <w:textAlignment w:val="baseline"/>
    </w:pPr>
    <w:rPr>
      <w:rFonts w:ascii="Tms Rmn" w:hAnsi="Tms Rmn"/>
      <w:noProof/>
      <w:szCs w:val="20"/>
    </w:rPr>
  </w:style>
  <w:style w:type="paragraph" w:customStyle="1" w:styleId="p11">
    <w:name w:val="p11"/>
    <w:basedOn w:val="Normal"/>
    <w:rsid w:val="002F7BB7"/>
    <w:pPr>
      <w:widowControl/>
      <w:tabs>
        <w:tab w:val="left" w:pos="480"/>
      </w:tabs>
      <w:overflowPunct w:val="0"/>
      <w:spacing w:line="200" w:lineRule="atLeast"/>
      <w:ind w:firstLine="432"/>
      <w:textAlignment w:val="baseline"/>
    </w:pPr>
    <w:rPr>
      <w:rFonts w:ascii="Tms Rmn" w:hAnsi="Tms Rmn"/>
      <w:noProof/>
      <w:szCs w:val="20"/>
    </w:rPr>
  </w:style>
  <w:style w:type="paragraph" w:customStyle="1" w:styleId="p10">
    <w:name w:val="p10"/>
    <w:basedOn w:val="Normal"/>
    <w:rsid w:val="002F7BB7"/>
    <w:pPr>
      <w:widowControl/>
      <w:tabs>
        <w:tab w:val="left" w:pos="320"/>
      </w:tabs>
      <w:overflowPunct w:val="0"/>
      <w:spacing w:line="200" w:lineRule="atLeast"/>
      <w:ind w:left="320"/>
      <w:textAlignment w:val="baseline"/>
    </w:pPr>
    <w:rPr>
      <w:rFonts w:ascii="Tms Rmn" w:hAnsi="Tms Rmn"/>
      <w:noProof/>
      <w:szCs w:val="20"/>
    </w:rPr>
  </w:style>
  <w:style w:type="paragraph" w:customStyle="1" w:styleId="p9">
    <w:name w:val="p9"/>
    <w:basedOn w:val="Normal"/>
    <w:rsid w:val="002F7BB7"/>
    <w:pPr>
      <w:widowControl/>
      <w:tabs>
        <w:tab w:val="left" w:pos="720"/>
      </w:tabs>
      <w:overflowPunct w:val="0"/>
      <w:spacing w:line="200" w:lineRule="atLeast"/>
      <w:textAlignment w:val="baseline"/>
    </w:pPr>
    <w:rPr>
      <w:rFonts w:ascii="Tms Rmn" w:hAnsi="Tms Rmn"/>
      <w:noProof/>
      <w:szCs w:val="20"/>
    </w:rPr>
  </w:style>
  <w:style w:type="paragraph" w:customStyle="1" w:styleId="p8">
    <w:name w:val="p8"/>
    <w:basedOn w:val="Normal"/>
    <w:rsid w:val="002F7BB7"/>
    <w:pPr>
      <w:widowControl/>
      <w:tabs>
        <w:tab w:val="left" w:pos="720"/>
      </w:tabs>
      <w:overflowPunct w:val="0"/>
      <w:textAlignment w:val="baseline"/>
    </w:pPr>
    <w:rPr>
      <w:rFonts w:ascii="Tms Rmn" w:hAnsi="Tms Rmn"/>
      <w:noProof/>
      <w:szCs w:val="20"/>
    </w:rPr>
  </w:style>
  <w:style w:type="paragraph" w:customStyle="1" w:styleId="p3">
    <w:name w:val="p3"/>
    <w:basedOn w:val="Normal"/>
    <w:rsid w:val="002F7BB7"/>
    <w:pPr>
      <w:widowControl/>
      <w:tabs>
        <w:tab w:val="left" w:pos="400"/>
      </w:tabs>
      <w:overflowPunct w:val="0"/>
      <w:spacing w:line="200" w:lineRule="atLeast"/>
      <w:ind w:firstLine="432"/>
      <w:jc w:val="both"/>
      <w:textAlignment w:val="baseline"/>
    </w:pPr>
    <w:rPr>
      <w:rFonts w:ascii="Tms Rmn" w:hAnsi="Tms Rmn"/>
      <w:noProof/>
      <w:szCs w:val="20"/>
    </w:rPr>
  </w:style>
  <w:style w:type="paragraph" w:customStyle="1" w:styleId="p1">
    <w:name w:val="p1"/>
    <w:basedOn w:val="Normal"/>
    <w:rsid w:val="002F7BB7"/>
    <w:pPr>
      <w:widowControl/>
      <w:tabs>
        <w:tab w:val="left" w:pos="720"/>
      </w:tabs>
      <w:overflowPunct w:val="0"/>
      <w:spacing w:line="560" w:lineRule="atLeast"/>
      <w:textAlignment w:val="baseline"/>
    </w:pPr>
    <w:rPr>
      <w:rFonts w:ascii="Tms Rmn" w:hAnsi="Tms Rmn"/>
      <w:noProof/>
      <w:szCs w:val="20"/>
    </w:rPr>
  </w:style>
  <w:style w:type="paragraph" w:styleId="Header">
    <w:name w:val="header"/>
    <w:basedOn w:val="Normal"/>
    <w:link w:val="HeaderChar"/>
    <w:uiPriority w:val="99"/>
    <w:rsid w:val="000E06C8"/>
    <w:pPr>
      <w:widowControl/>
      <w:tabs>
        <w:tab w:val="center" w:pos="4320"/>
        <w:tab w:val="right" w:pos="8640"/>
      </w:tabs>
      <w:autoSpaceDE/>
      <w:autoSpaceDN/>
      <w:adjustRightInd/>
    </w:pPr>
    <w:rPr>
      <w:rFonts w:ascii="Times New Roman" w:hAnsi="Times New Roman"/>
      <w:szCs w:val="20"/>
    </w:rPr>
  </w:style>
  <w:style w:type="paragraph" w:styleId="BalloonText">
    <w:name w:val="Balloon Text"/>
    <w:basedOn w:val="Normal"/>
    <w:link w:val="BalloonTextChar"/>
    <w:uiPriority w:val="99"/>
    <w:semiHidden/>
    <w:rsid w:val="00B05669"/>
    <w:rPr>
      <w:rFonts w:ascii="Tahoma" w:hAnsi="Tahoma" w:cs="Tahoma"/>
      <w:sz w:val="16"/>
      <w:szCs w:val="16"/>
    </w:rPr>
  </w:style>
  <w:style w:type="paragraph" w:styleId="Footer">
    <w:name w:val="footer"/>
    <w:basedOn w:val="Normal"/>
    <w:link w:val="FooterChar"/>
    <w:uiPriority w:val="99"/>
    <w:rsid w:val="00732C8E"/>
    <w:pPr>
      <w:tabs>
        <w:tab w:val="center" w:pos="4320"/>
        <w:tab w:val="right" w:pos="8640"/>
      </w:tabs>
    </w:pPr>
  </w:style>
  <w:style w:type="character" w:styleId="PageNumber">
    <w:name w:val="page number"/>
    <w:basedOn w:val="DefaultParagraphFont"/>
    <w:rsid w:val="00732C8E"/>
  </w:style>
  <w:style w:type="character" w:customStyle="1" w:styleId="BalloonTextChar">
    <w:name w:val="Balloon Text Char"/>
    <w:link w:val="BalloonText"/>
    <w:uiPriority w:val="99"/>
    <w:semiHidden/>
    <w:rsid w:val="00921868"/>
    <w:rPr>
      <w:rFonts w:ascii="Tahoma" w:hAnsi="Tahoma" w:cs="Tahoma"/>
      <w:sz w:val="16"/>
      <w:szCs w:val="16"/>
      <w:lang w:val="en-US" w:eastAsia="en-US" w:bidi="ar-SA"/>
    </w:rPr>
  </w:style>
  <w:style w:type="character" w:customStyle="1" w:styleId="Heading1Char">
    <w:name w:val="Heading 1 Char"/>
    <w:link w:val="Heading1"/>
    <w:rsid w:val="00921868"/>
    <w:rPr>
      <w:rFonts w:ascii="Times New Roman TUR" w:hAnsi="Times New Roman TUR"/>
      <w:b/>
      <w:bCs/>
      <w:sz w:val="24"/>
      <w:szCs w:val="24"/>
      <w:lang w:val="en-US" w:eastAsia="en-US" w:bidi="ar-SA"/>
    </w:rPr>
  </w:style>
  <w:style w:type="character" w:styleId="FollowedHyperlink">
    <w:name w:val="FollowedHyperlink"/>
    <w:rsid w:val="00101494"/>
    <w:rPr>
      <w:color w:val="800080"/>
      <w:u w:val="single"/>
    </w:rPr>
  </w:style>
  <w:style w:type="character" w:customStyle="1" w:styleId="Heading2Char">
    <w:name w:val="Heading 2 Char"/>
    <w:link w:val="Heading2"/>
    <w:uiPriority w:val="9"/>
    <w:rsid w:val="00FA3539"/>
    <w:rPr>
      <w:rFonts w:ascii="Arial" w:hAnsi="Arial" w:cs="Arial"/>
      <w:b/>
      <w:bCs/>
      <w:i/>
      <w:iCs/>
      <w:sz w:val="28"/>
      <w:szCs w:val="28"/>
      <w:lang w:val="en-US" w:eastAsia="en-US" w:bidi="ar-SA"/>
    </w:rPr>
  </w:style>
  <w:style w:type="character" w:customStyle="1" w:styleId="Heading7Char">
    <w:name w:val="Heading 7 Char"/>
    <w:link w:val="Heading7"/>
    <w:rsid w:val="00FA3539"/>
    <w:rPr>
      <w:sz w:val="24"/>
      <w:szCs w:val="24"/>
      <w:lang w:val="en-US" w:eastAsia="en-US" w:bidi="ar-SA"/>
    </w:rPr>
  </w:style>
  <w:style w:type="character" w:customStyle="1" w:styleId="BodyTextChar">
    <w:name w:val="Body Text Char"/>
    <w:link w:val="BodyText"/>
    <w:rsid w:val="00FA3539"/>
    <w:rPr>
      <w:sz w:val="22"/>
      <w:szCs w:val="22"/>
      <w:lang w:val="en-GB" w:eastAsia="en-US" w:bidi="ar-SA"/>
    </w:rPr>
  </w:style>
  <w:style w:type="character" w:styleId="CommentReference">
    <w:name w:val="annotation reference"/>
    <w:uiPriority w:val="99"/>
    <w:semiHidden/>
    <w:unhideWhenUsed/>
    <w:rsid w:val="007A5443"/>
    <w:rPr>
      <w:sz w:val="16"/>
      <w:szCs w:val="16"/>
    </w:rPr>
  </w:style>
  <w:style w:type="paragraph" w:styleId="CommentText">
    <w:name w:val="annotation text"/>
    <w:basedOn w:val="Normal"/>
    <w:link w:val="CommentTextChar"/>
    <w:uiPriority w:val="99"/>
    <w:unhideWhenUsed/>
    <w:rsid w:val="007A5443"/>
    <w:rPr>
      <w:szCs w:val="20"/>
    </w:rPr>
  </w:style>
  <w:style w:type="character" w:customStyle="1" w:styleId="CommentTextChar">
    <w:name w:val="Comment Text Char"/>
    <w:link w:val="CommentText"/>
    <w:uiPriority w:val="99"/>
    <w:rsid w:val="007A5443"/>
    <w:rPr>
      <w:rFonts w:ascii="Times New Roman TUR" w:hAnsi="Times New Roman TUR"/>
      <w:lang w:val="en-US" w:eastAsia="en-US"/>
    </w:rPr>
  </w:style>
  <w:style w:type="paragraph" w:styleId="CommentSubject">
    <w:name w:val="annotation subject"/>
    <w:basedOn w:val="CommentText"/>
    <w:next w:val="CommentText"/>
    <w:link w:val="CommentSubjectChar"/>
    <w:uiPriority w:val="99"/>
    <w:semiHidden/>
    <w:unhideWhenUsed/>
    <w:rsid w:val="007A5443"/>
    <w:rPr>
      <w:b/>
      <w:bCs/>
    </w:rPr>
  </w:style>
  <w:style w:type="character" w:customStyle="1" w:styleId="CommentSubjectChar">
    <w:name w:val="Comment Subject Char"/>
    <w:link w:val="CommentSubject"/>
    <w:uiPriority w:val="99"/>
    <w:semiHidden/>
    <w:rsid w:val="007A5443"/>
    <w:rPr>
      <w:rFonts w:ascii="Times New Roman TUR" w:hAnsi="Times New Roman TUR"/>
      <w:b/>
      <w:bCs/>
      <w:lang w:val="en-US" w:eastAsia="en-US"/>
    </w:rPr>
  </w:style>
  <w:style w:type="numbering" w:customStyle="1" w:styleId="NoList1">
    <w:name w:val="No List1"/>
    <w:next w:val="NoList"/>
    <w:uiPriority w:val="99"/>
    <w:semiHidden/>
    <w:unhideWhenUsed/>
    <w:rsid w:val="00F54A6C"/>
  </w:style>
  <w:style w:type="character" w:customStyle="1" w:styleId="HeaderChar">
    <w:name w:val="Header Char"/>
    <w:link w:val="Header"/>
    <w:uiPriority w:val="99"/>
    <w:rsid w:val="006371F0"/>
    <w:rPr>
      <w:lang w:val="en-US" w:eastAsia="en-US"/>
    </w:rPr>
  </w:style>
  <w:style w:type="paragraph" w:customStyle="1" w:styleId="Default">
    <w:name w:val="Default"/>
    <w:rsid w:val="00CC2434"/>
    <w:pPr>
      <w:autoSpaceDE w:val="0"/>
      <w:autoSpaceDN w:val="0"/>
      <w:adjustRightInd w:val="0"/>
    </w:pPr>
    <w:rPr>
      <w:rFonts w:ascii="Courier New" w:hAnsi="Courier New" w:cs="Courier New"/>
      <w:color w:val="000000"/>
    </w:rPr>
  </w:style>
  <w:style w:type="paragraph" w:styleId="Revision">
    <w:name w:val="Revision"/>
    <w:hidden/>
    <w:uiPriority w:val="99"/>
    <w:semiHidden/>
    <w:rsid w:val="002970AE"/>
    <w:rPr>
      <w:rFonts w:ascii="Times New Roman TUR" w:hAnsi="Times New Roman TUR"/>
      <w:lang w:val="en-US" w:eastAsia="en-US"/>
    </w:rPr>
  </w:style>
  <w:style w:type="table" w:customStyle="1" w:styleId="TableGrid1">
    <w:name w:val="Table Grid1"/>
    <w:basedOn w:val="TableNormal"/>
    <w:next w:val="TableGrid"/>
    <w:uiPriority w:val="59"/>
    <w:rsid w:val="002970AE"/>
    <w:pPr>
      <w:ind w:firstLine="360"/>
    </w:pPr>
    <w:rPr>
      <w:rFonts w:ascii="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5C04FC"/>
    <w:rPr>
      <w:rFonts w:ascii="Times New Roman TUR" w:hAnsi="Times New Roman TUR"/>
      <w:szCs w:val="24"/>
      <w:lang w:val="en-US" w:eastAsia="en-US"/>
    </w:rPr>
  </w:style>
  <w:style w:type="numbering" w:customStyle="1" w:styleId="NoList2">
    <w:name w:val="No List2"/>
    <w:next w:val="NoList"/>
    <w:uiPriority w:val="99"/>
    <w:semiHidden/>
    <w:unhideWhenUsed/>
    <w:rsid w:val="00054620"/>
  </w:style>
  <w:style w:type="character" w:customStyle="1" w:styleId="Heading5Char">
    <w:name w:val="Heading 5 Char"/>
    <w:link w:val="Heading5"/>
    <w:rsid w:val="00054620"/>
    <w:rPr>
      <w:b/>
      <w:bCs/>
      <w:sz w:val="22"/>
      <w:szCs w:val="22"/>
      <w:lang w:val="en-GB" w:eastAsia="en-US"/>
    </w:rPr>
  </w:style>
  <w:style w:type="character" w:customStyle="1" w:styleId="Heading8Char">
    <w:name w:val="Heading 8 Char"/>
    <w:link w:val="Heading8"/>
    <w:rsid w:val="00054620"/>
    <w:rPr>
      <w:i/>
      <w:iCs/>
      <w:sz w:val="24"/>
      <w:szCs w:val="24"/>
      <w:lang w:val="en-US" w:eastAsia="en-US"/>
    </w:rPr>
  </w:style>
  <w:style w:type="character" w:customStyle="1" w:styleId="Heading9Char">
    <w:name w:val="Heading 9 Char"/>
    <w:link w:val="Heading9"/>
    <w:rsid w:val="00054620"/>
    <w:rPr>
      <w:rFonts w:ascii="Arial" w:hAnsi="Arial" w:cs="Arial"/>
      <w:sz w:val="22"/>
      <w:szCs w:val="22"/>
      <w:lang w:val="en-US" w:eastAsia="en-US"/>
    </w:rPr>
  </w:style>
  <w:style w:type="numbering" w:customStyle="1" w:styleId="NoList11">
    <w:name w:val="No List11"/>
    <w:next w:val="NoList"/>
    <w:uiPriority w:val="99"/>
    <w:semiHidden/>
    <w:unhideWhenUsed/>
    <w:rsid w:val="00054620"/>
  </w:style>
  <w:style w:type="character" w:customStyle="1" w:styleId="BodyTextIndentChar">
    <w:name w:val="Body Text Indent Char"/>
    <w:link w:val="BodyTextIndent"/>
    <w:rsid w:val="00054620"/>
    <w:rPr>
      <w:rFonts w:ascii="Times New Roman TUR" w:hAnsi="Times New Roman TUR"/>
      <w:sz w:val="24"/>
      <w:szCs w:val="24"/>
      <w:lang w:val="en-US" w:eastAsia="en-US"/>
    </w:rPr>
  </w:style>
  <w:style w:type="character" w:customStyle="1" w:styleId="BodyText3Char">
    <w:name w:val="Body Text 3 Char"/>
    <w:link w:val="BodyText3"/>
    <w:rsid w:val="00054620"/>
    <w:rPr>
      <w:sz w:val="22"/>
      <w:szCs w:val="24"/>
      <w:lang w:val="en-GB" w:eastAsia="en-US"/>
    </w:rPr>
  </w:style>
  <w:style w:type="table" w:customStyle="1" w:styleId="TableGrid2">
    <w:name w:val="Table Grid2"/>
    <w:basedOn w:val="TableNormal"/>
    <w:next w:val="TableGrid"/>
    <w:rsid w:val="000546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3Char">
    <w:name w:val="Body Text Indent 3 Char"/>
    <w:link w:val="BodyTextIndent3"/>
    <w:rsid w:val="00054620"/>
    <w:rPr>
      <w:rFonts w:ascii="Times New Roman TUR" w:hAnsi="Times New Roman TUR"/>
      <w:sz w:val="16"/>
      <w:szCs w:val="16"/>
      <w:lang w:val="en-US" w:eastAsia="en-US"/>
    </w:rPr>
  </w:style>
  <w:style w:type="character" w:customStyle="1" w:styleId="BodyText2Char">
    <w:name w:val="Body Text 2 Char"/>
    <w:link w:val="BodyText2"/>
    <w:rsid w:val="00054620"/>
    <w:rPr>
      <w:rFonts w:ascii="Times New Roman TUR" w:hAnsi="Times New Roman TUR"/>
      <w:szCs w:val="24"/>
      <w:lang w:val="en-US" w:eastAsia="en-US"/>
    </w:rPr>
  </w:style>
  <w:style w:type="numbering" w:customStyle="1" w:styleId="NoList111">
    <w:name w:val="No List111"/>
    <w:next w:val="NoList"/>
    <w:uiPriority w:val="99"/>
    <w:semiHidden/>
    <w:unhideWhenUsed/>
    <w:rsid w:val="00054620"/>
  </w:style>
  <w:style w:type="table" w:customStyle="1" w:styleId="TableGrid11">
    <w:name w:val="Table Grid11"/>
    <w:basedOn w:val="TableNormal"/>
    <w:next w:val="TableGrid"/>
    <w:uiPriority w:val="59"/>
    <w:rsid w:val="00054620"/>
    <w:pPr>
      <w:ind w:firstLine="360"/>
    </w:pPr>
    <w:rPr>
      <w:rFonts w:ascii="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05462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05462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03E9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3E99"/>
    <w:rPr>
      <w:rFonts w:asciiTheme="majorHAnsi" w:eastAsiaTheme="majorEastAsia" w:hAnsiTheme="majorHAnsi" w:cstheme="majorBidi"/>
      <w:color w:val="17365D" w:themeColor="text2" w:themeShade="BF"/>
      <w:spacing w:val="5"/>
      <w:kern w:val="28"/>
      <w:sz w:val="52"/>
      <w:szCs w:val="52"/>
      <w:lang w:val="en-US" w:eastAsia="en-US"/>
    </w:rPr>
  </w:style>
  <w:style w:type="character" w:styleId="PlaceholderText">
    <w:name w:val="Placeholder Text"/>
    <w:basedOn w:val="DefaultParagraphFont"/>
    <w:uiPriority w:val="99"/>
    <w:semiHidden/>
    <w:rsid w:val="00AD44DA"/>
    <w:rPr>
      <w:color w:val="808080"/>
    </w:rPr>
  </w:style>
  <w:style w:type="paragraph" w:styleId="FootnoteText">
    <w:name w:val="footnote text"/>
    <w:basedOn w:val="Normal"/>
    <w:link w:val="FootnoteTextChar"/>
    <w:unhideWhenUsed/>
    <w:rsid w:val="002579FC"/>
  </w:style>
  <w:style w:type="character" w:customStyle="1" w:styleId="FootnoteTextChar">
    <w:name w:val="Footnote Text Char"/>
    <w:basedOn w:val="DefaultParagraphFont"/>
    <w:link w:val="FootnoteText"/>
    <w:rsid w:val="002579FC"/>
    <w:rPr>
      <w:rFonts w:ascii="Times New Roman TUR" w:hAnsi="Times New Roman TUR"/>
      <w:lang w:val="en-US" w:eastAsia="en-US"/>
    </w:rPr>
  </w:style>
  <w:style w:type="character" w:styleId="FootnoteReference">
    <w:name w:val="footnote reference"/>
    <w:basedOn w:val="DefaultParagraphFont"/>
    <w:unhideWhenUsed/>
    <w:rsid w:val="002579FC"/>
    <w:rPr>
      <w:vertAlign w:val="superscript"/>
    </w:rPr>
  </w:style>
  <w:style w:type="character" w:customStyle="1" w:styleId="apple-converted-space">
    <w:name w:val="apple-converted-space"/>
    <w:basedOn w:val="DefaultParagraphFont"/>
    <w:rsid w:val="0066656F"/>
  </w:style>
  <w:style w:type="character" w:styleId="Emphasis">
    <w:name w:val="Emphasis"/>
    <w:basedOn w:val="DefaultParagraphFont"/>
    <w:uiPriority w:val="20"/>
    <w:qFormat/>
    <w:rsid w:val="003262F3"/>
    <w:rPr>
      <w:i/>
      <w:iCs/>
    </w:rPr>
  </w:style>
  <w:style w:type="character" w:styleId="HTMLCite">
    <w:name w:val="HTML Cite"/>
    <w:basedOn w:val="DefaultParagraphFont"/>
    <w:uiPriority w:val="99"/>
    <w:semiHidden/>
    <w:unhideWhenUsed/>
    <w:rsid w:val="00B40CD2"/>
    <w:rPr>
      <w:i/>
      <w:iCs/>
    </w:rPr>
  </w:style>
  <w:style w:type="character" w:customStyle="1" w:styleId="UnresolvedMention1">
    <w:name w:val="Unresolved Mention1"/>
    <w:basedOn w:val="DefaultParagraphFont"/>
    <w:uiPriority w:val="99"/>
    <w:semiHidden/>
    <w:unhideWhenUsed/>
    <w:rsid w:val="005F2346"/>
    <w:rPr>
      <w:color w:val="605E5C"/>
      <w:shd w:val="clear" w:color="auto" w:fill="E1DFDD"/>
    </w:rPr>
  </w:style>
  <w:style w:type="character" w:customStyle="1" w:styleId="a-color-secondary">
    <w:name w:val="a-color-secondary"/>
    <w:basedOn w:val="DefaultParagraphFont"/>
    <w:rsid w:val="0029050B"/>
  </w:style>
  <w:style w:type="character" w:styleId="Strong">
    <w:name w:val="Strong"/>
    <w:basedOn w:val="DefaultParagraphFont"/>
    <w:uiPriority w:val="22"/>
    <w:qFormat/>
    <w:rsid w:val="004D194D"/>
    <w:rPr>
      <w:b/>
      <w:bCs/>
    </w:rPr>
  </w:style>
  <w:style w:type="character" w:customStyle="1" w:styleId="UnresolvedMention2">
    <w:name w:val="Unresolved Mention2"/>
    <w:basedOn w:val="DefaultParagraphFont"/>
    <w:uiPriority w:val="99"/>
    <w:semiHidden/>
    <w:unhideWhenUsed/>
    <w:rsid w:val="002C3D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58193">
      <w:bodyDiv w:val="1"/>
      <w:marLeft w:val="0"/>
      <w:marRight w:val="0"/>
      <w:marTop w:val="0"/>
      <w:marBottom w:val="0"/>
      <w:divBdr>
        <w:top w:val="none" w:sz="0" w:space="0" w:color="auto"/>
        <w:left w:val="none" w:sz="0" w:space="0" w:color="auto"/>
        <w:bottom w:val="none" w:sz="0" w:space="0" w:color="auto"/>
        <w:right w:val="none" w:sz="0" w:space="0" w:color="auto"/>
      </w:divBdr>
    </w:div>
    <w:div w:id="184365812">
      <w:bodyDiv w:val="1"/>
      <w:marLeft w:val="0"/>
      <w:marRight w:val="0"/>
      <w:marTop w:val="0"/>
      <w:marBottom w:val="0"/>
      <w:divBdr>
        <w:top w:val="none" w:sz="0" w:space="0" w:color="auto"/>
        <w:left w:val="none" w:sz="0" w:space="0" w:color="auto"/>
        <w:bottom w:val="none" w:sz="0" w:space="0" w:color="auto"/>
        <w:right w:val="none" w:sz="0" w:space="0" w:color="auto"/>
      </w:divBdr>
    </w:div>
    <w:div w:id="310447488">
      <w:bodyDiv w:val="1"/>
      <w:marLeft w:val="0"/>
      <w:marRight w:val="0"/>
      <w:marTop w:val="0"/>
      <w:marBottom w:val="0"/>
      <w:divBdr>
        <w:top w:val="none" w:sz="0" w:space="0" w:color="auto"/>
        <w:left w:val="none" w:sz="0" w:space="0" w:color="auto"/>
        <w:bottom w:val="none" w:sz="0" w:space="0" w:color="auto"/>
        <w:right w:val="none" w:sz="0" w:space="0" w:color="auto"/>
      </w:divBdr>
    </w:div>
    <w:div w:id="343434123">
      <w:bodyDiv w:val="1"/>
      <w:marLeft w:val="0"/>
      <w:marRight w:val="0"/>
      <w:marTop w:val="0"/>
      <w:marBottom w:val="0"/>
      <w:divBdr>
        <w:top w:val="none" w:sz="0" w:space="0" w:color="auto"/>
        <w:left w:val="none" w:sz="0" w:space="0" w:color="auto"/>
        <w:bottom w:val="none" w:sz="0" w:space="0" w:color="auto"/>
        <w:right w:val="none" w:sz="0" w:space="0" w:color="auto"/>
      </w:divBdr>
    </w:div>
    <w:div w:id="447355074">
      <w:bodyDiv w:val="1"/>
      <w:marLeft w:val="0"/>
      <w:marRight w:val="0"/>
      <w:marTop w:val="0"/>
      <w:marBottom w:val="0"/>
      <w:divBdr>
        <w:top w:val="none" w:sz="0" w:space="0" w:color="auto"/>
        <w:left w:val="none" w:sz="0" w:space="0" w:color="auto"/>
        <w:bottom w:val="none" w:sz="0" w:space="0" w:color="auto"/>
        <w:right w:val="none" w:sz="0" w:space="0" w:color="auto"/>
      </w:divBdr>
    </w:div>
    <w:div w:id="569461026">
      <w:bodyDiv w:val="1"/>
      <w:marLeft w:val="0"/>
      <w:marRight w:val="0"/>
      <w:marTop w:val="0"/>
      <w:marBottom w:val="0"/>
      <w:divBdr>
        <w:top w:val="none" w:sz="0" w:space="0" w:color="auto"/>
        <w:left w:val="none" w:sz="0" w:space="0" w:color="auto"/>
        <w:bottom w:val="none" w:sz="0" w:space="0" w:color="auto"/>
        <w:right w:val="none" w:sz="0" w:space="0" w:color="auto"/>
      </w:divBdr>
    </w:div>
    <w:div w:id="628440024">
      <w:bodyDiv w:val="1"/>
      <w:marLeft w:val="0"/>
      <w:marRight w:val="0"/>
      <w:marTop w:val="0"/>
      <w:marBottom w:val="0"/>
      <w:divBdr>
        <w:top w:val="none" w:sz="0" w:space="0" w:color="auto"/>
        <w:left w:val="none" w:sz="0" w:space="0" w:color="auto"/>
        <w:bottom w:val="none" w:sz="0" w:space="0" w:color="auto"/>
        <w:right w:val="none" w:sz="0" w:space="0" w:color="auto"/>
      </w:divBdr>
    </w:div>
    <w:div w:id="657222969">
      <w:bodyDiv w:val="1"/>
      <w:marLeft w:val="0"/>
      <w:marRight w:val="0"/>
      <w:marTop w:val="0"/>
      <w:marBottom w:val="0"/>
      <w:divBdr>
        <w:top w:val="none" w:sz="0" w:space="0" w:color="auto"/>
        <w:left w:val="none" w:sz="0" w:space="0" w:color="auto"/>
        <w:bottom w:val="none" w:sz="0" w:space="0" w:color="auto"/>
        <w:right w:val="none" w:sz="0" w:space="0" w:color="auto"/>
      </w:divBdr>
    </w:div>
    <w:div w:id="722487080">
      <w:bodyDiv w:val="1"/>
      <w:marLeft w:val="0"/>
      <w:marRight w:val="0"/>
      <w:marTop w:val="0"/>
      <w:marBottom w:val="0"/>
      <w:divBdr>
        <w:top w:val="none" w:sz="0" w:space="0" w:color="auto"/>
        <w:left w:val="none" w:sz="0" w:space="0" w:color="auto"/>
        <w:bottom w:val="none" w:sz="0" w:space="0" w:color="auto"/>
        <w:right w:val="none" w:sz="0" w:space="0" w:color="auto"/>
      </w:divBdr>
    </w:div>
    <w:div w:id="962804445">
      <w:bodyDiv w:val="1"/>
      <w:marLeft w:val="0"/>
      <w:marRight w:val="0"/>
      <w:marTop w:val="0"/>
      <w:marBottom w:val="0"/>
      <w:divBdr>
        <w:top w:val="none" w:sz="0" w:space="0" w:color="auto"/>
        <w:left w:val="none" w:sz="0" w:space="0" w:color="auto"/>
        <w:bottom w:val="none" w:sz="0" w:space="0" w:color="auto"/>
        <w:right w:val="none" w:sz="0" w:space="0" w:color="auto"/>
      </w:divBdr>
    </w:div>
    <w:div w:id="1012075867">
      <w:bodyDiv w:val="1"/>
      <w:marLeft w:val="0"/>
      <w:marRight w:val="0"/>
      <w:marTop w:val="0"/>
      <w:marBottom w:val="0"/>
      <w:divBdr>
        <w:top w:val="none" w:sz="0" w:space="0" w:color="auto"/>
        <w:left w:val="none" w:sz="0" w:space="0" w:color="auto"/>
        <w:bottom w:val="none" w:sz="0" w:space="0" w:color="auto"/>
        <w:right w:val="none" w:sz="0" w:space="0" w:color="auto"/>
      </w:divBdr>
    </w:div>
    <w:div w:id="1026178831">
      <w:bodyDiv w:val="1"/>
      <w:marLeft w:val="0"/>
      <w:marRight w:val="0"/>
      <w:marTop w:val="0"/>
      <w:marBottom w:val="0"/>
      <w:divBdr>
        <w:top w:val="none" w:sz="0" w:space="0" w:color="auto"/>
        <w:left w:val="none" w:sz="0" w:space="0" w:color="auto"/>
        <w:bottom w:val="none" w:sz="0" w:space="0" w:color="auto"/>
        <w:right w:val="none" w:sz="0" w:space="0" w:color="auto"/>
      </w:divBdr>
    </w:div>
    <w:div w:id="1034112046">
      <w:bodyDiv w:val="1"/>
      <w:marLeft w:val="0"/>
      <w:marRight w:val="0"/>
      <w:marTop w:val="0"/>
      <w:marBottom w:val="0"/>
      <w:divBdr>
        <w:top w:val="none" w:sz="0" w:space="0" w:color="auto"/>
        <w:left w:val="none" w:sz="0" w:space="0" w:color="auto"/>
        <w:bottom w:val="none" w:sz="0" w:space="0" w:color="auto"/>
        <w:right w:val="none" w:sz="0" w:space="0" w:color="auto"/>
      </w:divBdr>
      <w:divsChild>
        <w:div w:id="858743377">
          <w:marLeft w:val="0"/>
          <w:marRight w:val="0"/>
          <w:marTop w:val="0"/>
          <w:marBottom w:val="0"/>
          <w:divBdr>
            <w:top w:val="none" w:sz="0" w:space="0" w:color="auto"/>
            <w:left w:val="none" w:sz="0" w:space="0" w:color="auto"/>
            <w:bottom w:val="none" w:sz="0" w:space="0" w:color="auto"/>
            <w:right w:val="none" w:sz="0" w:space="0" w:color="auto"/>
          </w:divBdr>
          <w:divsChild>
            <w:div w:id="554044661">
              <w:marLeft w:val="0"/>
              <w:marRight w:val="0"/>
              <w:marTop w:val="0"/>
              <w:marBottom w:val="0"/>
              <w:divBdr>
                <w:top w:val="none" w:sz="0" w:space="0" w:color="auto"/>
                <w:left w:val="none" w:sz="0" w:space="0" w:color="auto"/>
                <w:bottom w:val="none" w:sz="0" w:space="0" w:color="auto"/>
                <w:right w:val="none" w:sz="0" w:space="0" w:color="auto"/>
              </w:divBdr>
            </w:div>
            <w:div w:id="818302592">
              <w:marLeft w:val="0"/>
              <w:marRight w:val="0"/>
              <w:marTop w:val="0"/>
              <w:marBottom w:val="0"/>
              <w:divBdr>
                <w:top w:val="none" w:sz="0" w:space="0" w:color="auto"/>
                <w:left w:val="none" w:sz="0" w:space="0" w:color="auto"/>
                <w:bottom w:val="none" w:sz="0" w:space="0" w:color="auto"/>
                <w:right w:val="none" w:sz="0" w:space="0" w:color="auto"/>
              </w:divBdr>
            </w:div>
          </w:divsChild>
        </w:div>
        <w:div w:id="496728868">
          <w:marLeft w:val="0"/>
          <w:marRight w:val="0"/>
          <w:marTop w:val="0"/>
          <w:marBottom w:val="0"/>
          <w:divBdr>
            <w:top w:val="none" w:sz="0" w:space="0" w:color="auto"/>
            <w:left w:val="none" w:sz="0" w:space="0" w:color="auto"/>
            <w:bottom w:val="none" w:sz="0" w:space="0" w:color="auto"/>
            <w:right w:val="none" w:sz="0" w:space="0" w:color="auto"/>
          </w:divBdr>
          <w:divsChild>
            <w:div w:id="1720670517">
              <w:marLeft w:val="0"/>
              <w:marRight w:val="0"/>
              <w:marTop w:val="0"/>
              <w:marBottom w:val="0"/>
              <w:divBdr>
                <w:top w:val="none" w:sz="0" w:space="0" w:color="auto"/>
                <w:left w:val="none" w:sz="0" w:space="0" w:color="auto"/>
                <w:bottom w:val="none" w:sz="0" w:space="0" w:color="auto"/>
                <w:right w:val="none" w:sz="0" w:space="0" w:color="auto"/>
              </w:divBdr>
            </w:div>
            <w:div w:id="17424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53267">
      <w:bodyDiv w:val="1"/>
      <w:marLeft w:val="0"/>
      <w:marRight w:val="0"/>
      <w:marTop w:val="0"/>
      <w:marBottom w:val="0"/>
      <w:divBdr>
        <w:top w:val="none" w:sz="0" w:space="0" w:color="auto"/>
        <w:left w:val="none" w:sz="0" w:space="0" w:color="auto"/>
        <w:bottom w:val="none" w:sz="0" w:space="0" w:color="auto"/>
        <w:right w:val="none" w:sz="0" w:space="0" w:color="auto"/>
      </w:divBdr>
    </w:div>
    <w:div w:id="1478913319">
      <w:bodyDiv w:val="1"/>
      <w:marLeft w:val="0"/>
      <w:marRight w:val="0"/>
      <w:marTop w:val="0"/>
      <w:marBottom w:val="0"/>
      <w:divBdr>
        <w:top w:val="none" w:sz="0" w:space="0" w:color="auto"/>
        <w:left w:val="none" w:sz="0" w:space="0" w:color="auto"/>
        <w:bottom w:val="none" w:sz="0" w:space="0" w:color="auto"/>
        <w:right w:val="none" w:sz="0" w:space="0" w:color="auto"/>
      </w:divBdr>
    </w:div>
    <w:div w:id="1574848757">
      <w:bodyDiv w:val="1"/>
      <w:marLeft w:val="0"/>
      <w:marRight w:val="0"/>
      <w:marTop w:val="0"/>
      <w:marBottom w:val="0"/>
      <w:divBdr>
        <w:top w:val="none" w:sz="0" w:space="0" w:color="auto"/>
        <w:left w:val="none" w:sz="0" w:space="0" w:color="auto"/>
        <w:bottom w:val="none" w:sz="0" w:space="0" w:color="auto"/>
        <w:right w:val="none" w:sz="0" w:space="0" w:color="auto"/>
      </w:divBdr>
    </w:div>
    <w:div w:id="1716851759">
      <w:bodyDiv w:val="1"/>
      <w:marLeft w:val="0"/>
      <w:marRight w:val="0"/>
      <w:marTop w:val="0"/>
      <w:marBottom w:val="0"/>
      <w:divBdr>
        <w:top w:val="none" w:sz="0" w:space="0" w:color="auto"/>
        <w:left w:val="none" w:sz="0" w:space="0" w:color="auto"/>
        <w:bottom w:val="none" w:sz="0" w:space="0" w:color="auto"/>
        <w:right w:val="none" w:sz="0" w:space="0" w:color="auto"/>
      </w:divBdr>
    </w:div>
    <w:div w:id="1721242948">
      <w:bodyDiv w:val="1"/>
      <w:marLeft w:val="0"/>
      <w:marRight w:val="0"/>
      <w:marTop w:val="0"/>
      <w:marBottom w:val="0"/>
      <w:divBdr>
        <w:top w:val="none" w:sz="0" w:space="0" w:color="auto"/>
        <w:left w:val="none" w:sz="0" w:space="0" w:color="auto"/>
        <w:bottom w:val="none" w:sz="0" w:space="0" w:color="auto"/>
        <w:right w:val="none" w:sz="0" w:space="0" w:color="auto"/>
      </w:divBdr>
    </w:div>
    <w:div w:id="1783526625">
      <w:bodyDiv w:val="1"/>
      <w:marLeft w:val="0"/>
      <w:marRight w:val="0"/>
      <w:marTop w:val="0"/>
      <w:marBottom w:val="0"/>
      <w:divBdr>
        <w:top w:val="none" w:sz="0" w:space="0" w:color="auto"/>
        <w:left w:val="none" w:sz="0" w:space="0" w:color="auto"/>
        <w:bottom w:val="none" w:sz="0" w:space="0" w:color="auto"/>
        <w:right w:val="none" w:sz="0" w:space="0" w:color="auto"/>
      </w:divBdr>
    </w:div>
    <w:div w:id="1846089979">
      <w:bodyDiv w:val="1"/>
      <w:marLeft w:val="0"/>
      <w:marRight w:val="0"/>
      <w:marTop w:val="0"/>
      <w:marBottom w:val="0"/>
      <w:divBdr>
        <w:top w:val="none" w:sz="0" w:space="0" w:color="auto"/>
        <w:left w:val="none" w:sz="0" w:space="0" w:color="auto"/>
        <w:bottom w:val="none" w:sz="0" w:space="0" w:color="auto"/>
        <w:right w:val="none" w:sz="0" w:space="0" w:color="auto"/>
      </w:divBdr>
    </w:div>
    <w:div w:id="1965186971">
      <w:bodyDiv w:val="1"/>
      <w:marLeft w:val="0"/>
      <w:marRight w:val="0"/>
      <w:marTop w:val="0"/>
      <w:marBottom w:val="0"/>
      <w:divBdr>
        <w:top w:val="none" w:sz="0" w:space="0" w:color="auto"/>
        <w:left w:val="none" w:sz="0" w:space="0" w:color="auto"/>
        <w:bottom w:val="none" w:sz="0" w:space="0" w:color="auto"/>
        <w:right w:val="none" w:sz="0" w:space="0" w:color="auto"/>
      </w:divBdr>
    </w:div>
    <w:div w:id="2008940879">
      <w:bodyDiv w:val="1"/>
      <w:marLeft w:val="0"/>
      <w:marRight w:val="0"/>
      <w:marTop w:val="0"/>
      <w:marBottom w:val="0"/>
      <w:divBdr>
        <w:top w:val="none" w:sz="0" w:space="0" w:color="auto"/>
        <w:left w:val="none" w:sz="0" w:space="0" w:color="auto"/>
        <w:bottom w:val="none" w:sz="0" w:space="0" w:color="auto"/>
        <w:right w:val="none" w:sz="0" w:space="0" w:color="auto"/>
      </w:divBdr>
    </w:div>
    <w:div w:id="210175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project.org/about.html" TargetMode="External"/><Relationship Id="rId13" Type="http://schemas.openxmlformats.org/officeDocument/2006/relationships/hyperlink" Target="https://cran.r-project.org/web/packages/stationery/vignettes/Rmarkdown.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markdown.rstudio.com/articles_intro.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r4ds.had.co.nz/workflow-project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studio.com/products/rstudio" TargetMode="External"/><Relationship Id="rId5" Type="http://schemas.openxmlformats.org/officeDocument/2006/relationships/webSettings" Target="webSettings.xml"/><Relationship Id="rId15" Type="http://schemas.openxmlformats.org/officeDocument/2006/relationships/hyperlink" Target="https://www.rstudio.com/wp-content/uploads/2015/02/rmarkdown-cheatsheet.pdf" TargetMode="External"/><Relationship Id="rId10" Type="http://schemas.openxmlformats.org/officeDocument/2006/relationships/hyperlink" Target="https://utstat.toronto.edu/cra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bigbookofr.com/index.html" TargetMode="External"/><Relationship Id="rId14" Type="http://schemas.openxmlformats.org/officeDocument/2006/relationships/hyperlink" Target="https://www.math.mcgill.ca/yyang/regression/RMarkdown/examp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25F3C4-E902-49E2-B423-F77C229C8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2188</Words>
  <Characters>12478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ENV234Y1Y – ENVIRONMENTAL BIOLOGY</vt:lpstr>
    </vt:vector>
  </TitlesOfParts>
  <Company>University of Toronto</Company>
  <LinksUpToDate>false</LinksUpToDate>
  <CharactersWithSpaces>14637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ENV234Y1Y – ENVIRONMENTAL BIOLOGY</dc:title>
  <dc:subject/>
  <dc:creator>Helene Cyr</dc:creator>
  <cp:keywords/>
  <dc:description/>
  <cp:lastModifiedBy>Madeline Jarvis-Cross</cp:lastModifiedBy>
  <cp:revision>2</cp:revision>
  <cp:lastPrinted>2021-12-14T19:28:00Z</cp:lastPrinted>
  <dcterms:created xsi:type="dcterms:W3CDTF">2022-01-18T01:20:00Z</dcterms:created>
  <dcterms:modified xsi:type="dcterms:W3CDTF">2022-01-18T01:20:00Z</dcterms:modified>
</cp:coreProperties>
</file>